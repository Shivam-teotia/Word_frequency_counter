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09F0B60" w:rsidRDefault="009F0B60" w14:paraId="0B7807E6" w14:textId="77777777">
      <w:pPr>
        <w:tabs>
          <w:tab w:val="left" w:pos="2268"/>
        </w:tabs>
        <w:ind w:left="2268" w:hanging="2268"/>
        <w:jc w:val="both"/>
        <w:rPr>
          <w:rFonts w:ascii="Arial" w:hAnsi="Arial" w:cs="Arial"/>
          <w:b/>
        </w:rPr>
      </w:pPr>
    </w:p>
    <w:p w:rsidR="009F0B60" w:rsidRDefault="009F0B60" w14:paraId="16D3BD27" w14:textId="77777777">
      <w:pPr>
        <w:rPr>
          <w:rFonts w:ascii="Arial" w:hAnsi="Arial" w:cs="Arial"/>
        </w:rPr>
      </w:pPr>
    </w:p>
    <w:p w:rsidR="009F0B60" w:rsidRDefault="009F0B60" w14:paraId="540C364B" w14:textId="77777777">
      <w:pPr>
        <w:rPr>
          <w:rFonts w:ascii="Arial" w:hAnsi="Arial" w:cs="Arial"/>
        </w:rPr>
      </w:pPr>
    </w:p>
    <w:p w:rsidR="009F0B60" w:rsidRDefault="009F0B60" w14:paraId="738BACC4" w14:textId="77777777">
      <w:pPr>
        <w:rPr>
          <w:rFonts w:ascii="Arial" w:hAnsi="Arial" w:cs="Arial"/>
        </w:rPr>
      </w:pPr>
    </w:p>
    <w:p w:rsidR="009F0B60" w:rsidRDefault="009F0B60" w14:paraId="506FCD05" w14:textId="77777777">
      <w:pPr>
        <w:rPr>
          <w:rFonts w:ascii="Arial" w:hAnsi="Arial" w:cs="Arial"/>
        </w:rPr>
      </w:pPr>
    </w:p>
    <w:p w:rsidR="009F0B60" w:rsidRDefault="009F0B60" w14:paraId="6C190F5B" w14:textId="77777777">
      <w:pPr>
        <w:rPr>
          <w:rFonts w:ascii="Arial" w:hAnsi="Arial" w:cs="Arial"/>
        </w:rPr>
      </w:pPr>
    </w:p>
    <w:p w:rsidR="009F0B60" w:rsidRDefault="009F0B60" w14:paraId="186F0E65" w14:textId="77777777">
      <w:pPr>
        <w:rPr>
          <w:rFonts w:ascii="Arial" w:hAnsi="Arial" w:cs="Arial"/>
        </w:rPr>
      </w:pPr>
    </w:p>
    <w:p w:rsidR="009F0B60" w:rsidRDefault="009F0B60" w14:paraId="778807BD" w14:textId="77777777">
      <w:pPr>
        <w:rPr>
          <w:rFonts w:ascii="Arial" w:hAnsi="Arial" w:cs="Arial"/>
        </w:rPr>
      </w:pPr>
    </w:p>
    <w:p w:rsidR="009F0B60" w:rsidRDefault="009F0B60" w14:paraId="389DCFB4" w14:textId="77777777">
      <w:pPr>
        <w:rPr>
          <w:rFonts w:ascii="Arial" w:hAnsi="Arial" w:cs="Arial"/>
        </w:rPr>
      </w:pPr>
    </w:p>
    <w:p w:rsidR="009F0B60" w:rsidRDefault="009F0B60" w14:paraId="1935F18D" w14:textId="77777777">
      <w:pPr>
        <w:ind w:left="1440"/>
        <w:rPr>
          <w:rFonts w:ascii="Arial" w:hAnsi="Arial" w:cs="Arial"/>
        </w:rPr>
      </w:pPr>
    </w:p>
    <w:p w:rsidR="009F0B60" w:rsidRDefault="009F0B60" w14:paraId="45807ACD" w14:textId="77777777">
      <w:pPr>
        <w:rPr>
          <w:rFonts w:ascii="Arial" w:hAnsi="Arial" w:cs="Arial"/>
        </w:rPr>
      </w:pPr>
    </w:p>
    <w:p w:rsidR="009F0B60" w:rsidRDefault="009F0B60" w14:paraId="6CF3D65F" w14:textId="77777777">
      <w:pPr>
        <w:rPr>
          <w:rFonts w:ascii="Arial" w:hAnsi="Arial" w:cs="Arial"/>
        </w:rPr>
      </w:pPr>
    </w:p>
    <w:p w:rsidR="009F0B60" w:rsidRDefault="009F0B60" w14:paraId="6173FACA" w14:textId="77777777">
      <w:pPr>
        <w:rPr>
          <w:rFonts w:ascii="Arial" w:hAnsi="Arial" w:cs="Arial"/>
        </w:rPr>
      </w:pPr>
    </w:p>
    <w:p w:rsidR="009F0B60" w:rsidRDefault="009F0B60" w14:paraId="3968F006" w14:textId="77777777">
      <w:pPr>
        <w:rPr>
          <w:rFonts w:ascii="Arial" w:hAnsi="Arial" w:cs="Arial"/>
        </w:rPr>
      </w:pPr>
    </w:p>
    <w:p w:rsidRPr="00DF1414" w:rsidR="009224AC" w:rsidP="009224AC" w:rsidRDefault="00FB59AC" w14:paraId="09CCEB74" w14:textId="77777777">
      <w:pPr>
        <w:jc w:val="right"/>
        <w:rPr>
          <w:color w:val="0000FF"/>
          <w:sz w:val="48"/>
          <w:lang w:val="fr-FR"/>
        </w:rPr>
      </w:pPr>
      <w:r>
        <w:fldChar w:fldCharType="begin"/>
      </w:r>
      <w:r>
        <w:instrText xml:space="preserve"> DOCPROPERTY "Client"  \* MERGEFORMAT </w:instrText>
      </w:r>
      <w:r>
        <w:fldChar w:fldCharType="separate"/>
      </w:r>
      <w:r w:rsidR="00AC0D57">
        <w:rPr>
          <w:b/>
          <w:bCs/>
        </w:rPr>
        <w:t>Error! Unknown document property name.</w:t>
      </w:r>
      <w:r>
        <w:fldChar w:fldCharType="end"/>
      </w:r>
    </w:p>
    <w:p w:rsidRPr="00DF1414" w:rsidR="009224AC" w:rsidP="009224AC" w:rsidRDefault="009224AC" w14:paraId="15716961" w14:textId="77777777">
      <w:pPr>
        <w:jc w:val="right"/>
        <w:rPr>
          <w:sz w:val="28"/>
          <w:lang w:val="fr-FR"/>
        </w:rPr>
      </w:pPr>
      <w:r>
        <w:fldChar w:fldCharType="begin"/>
      </w:r>
      <w:r>
        <w:instrText xml:space="preserve"> DOCPROPERTY "Project"  \* MERGEFORMAT </w:instrText>
      </w:r>
      <w:r>
        <w:fldChar w:fldCharType="separate"/>
      </w:r>
      <w:r w:rsidR="00AC0D57">
        <w:rPr>
          <w:b/>
          <w:bCs/>
        </w:rPr>
        <w:t>Error! Unknown document property name.</w:t>
      </w:r>
      <w:r>
        <w:fldChar w:fldCharType="end"/>
      </w:r>
      <w:r>
        <w:fldChar w:fldCharType="begin"/>
      </w:r>
      <w:r w:rsidRPr="00DF1414">
        <w:rPr>
          <w:lang w:val="fr-FR"/>
        </w:rPr>
        <w:instrText xml:space="preserve"> SUBJECT  \* MERGEFORMAT </w:instrText>
      </w:r>
      <w:r>
        <w:fldChar w:fldCharType="end"/>
      </w:r>
    </w:p>
    <w:p w:rsidRPr="00DF1414" w:rsidR="00566298" w:rsidP="00566298" w:rsidRDefault="00566298" w14:paraId="3AE47678" w14:textId="77777777">
      <w:pPr>
        <w:tabs>
          <w:tab w:val="left" w:pos="-720"/>
        </w:tabs>
        <w:rPr>
          <w:sz w:val="36"/>
          <w:lang w:val="fr-FR"/>
        </w:rPr>
      </w:pPr>
    </w:p>
    <w:p w:rsidRPr="00DF1414" w:rsidR="00566298" w:rsidP="00566298" w:rsidRDefault="00566298" w14:paraId="69A1B754" w14:textId="77777777">
      <w:pPr>
        <w:framePr w:w="9360" w:h="144" w:wrap="auto" w:hAnchor="margin" w:vAnchor="text" w:hRule="exact"/>
        <w:shd w:val="solid" w:color="auto" w:fill="auto"/>
        <w:tabs>
          <w:tab w:val="left" w:pos="-720"/>
        </w:tabs>
        <w:rPr>
          <w:sz w:val="36"/>
          <w:lang w:val="fr-FR"/>
        </w:rPr>
      </w:pPr>
    </w:p>
    <w:p w:rsidRPr="00DF1414" w:rsidR="00566298" w:rsidP="00566298" w:rsidRDefault="00566298" w14:paraId="7C02F445" w14:textId="77777777">
      <w:pPr>
        <w:tabs>
          <w:tab w:val="left" w:pos="-720"/>
        </w:tabs>
        <w:spacing w:line="1" w:lineRule="exact"/>
        <w:rPr>
          <w:sz w:val="36"/>
          <w:lang w:val="fr-FR"/>
        </w:rPr>
      </w:pPr>
    </w:p>
    <w:p w:rsidRPr="00DF1414" w:rsidR="00566298" w:rsidP="00566298" w:rsidRDefault="00566298" w14:paraId="1861E458" w14:textId="77777777">
      <w:pPr>
        <w:tabs>
          <w:tab w:val="left" w:pos="-720"/>
        </w:tabs>
        <w:rPr>
          <w:sz w:val="36"/>
          <w:lang w:val="fr-FR"/>
        </w:rPr>
      </w:pPr>
    </w:p>
    <w:p w:rsidR="009F0B60" w:rsidRDefault="00566298" w14:paraId="7E81BF62" w14:textId="77777777">
      <w:pPr>
        <w:pStyle w:val="Title"/>
        <w:jc w:val="right"/>
        <w:rPr>
          <w:noProof/>
          <w:sz w:val="32"/>
          <w:lang w:val="fr-FR"/>
        </w:rPr>
      </w:pPr>
      <w:r>
        <w:rPr>
          <w:rFonts w:cs="Arial"/>
        </w:rPr>
        <w:t xml:space="preserve">            </w:t>
      </w:r>
      <w:r w:rsidRPr="00566298" w:rsidR="005D684C">
        <w:rPr>
          <w:noProof/>
          <w:sz w:val="32"/>
          <w:lang w:val="fr-FR"/>
        </w:rPr>
        <w:t>High Level Design</w:t>
      </w:r>
      <w:r w:rsidRPr="00566298" w:rsidR="00032C69">
        <w:rPr>
          <w:noProof/>
          <w:sz w:val="32"/>
          <w:lang w:val="fr-FR"/>
        </w:rPr>
        <w:t xml:space="preserve"> &amp; Low Level Design</w:t>
      </w:r>
      <w:r w:rsidRPr="00566298" w:rsidR="009F0B60">
        <w:rPr>
          <w:noProof/>
          <w:sz w:val="32"/>
          <w:lang w:val="fr-FR"/>
        </w:rPr>
        <w:t xml:space="preserve"> </w:t>
      </w:r>
    </w:p>
    <w:p w:rsidRPr="00566298" w:rsidR="00566298" w:rsidP="00566298" w:rsidRDefault="00566298" w14:paraId="52981460" w14:textId="77777777">
      <w:pPr>
        <w:rPr>
          <w:lang w:val="fr-FR"/>
        </w:rPr>
      </w:pPr>
    </w:p>
    <w:p w:rsidR="009F0B60" w:rsidP="00566298" w:rsidRDefault="009F0B60" w14:paraId="2F5297CB" w14:textId="77777777">
      <w:pPr>
        <w:jc w:val="right"/>
        <w:rPr>
          <w:rFonts w:ascii="Arial" w:hAnsi="Arial" w:cs="Arial"/>
        </w:rPr>
      </w:pPr>
      <w:r>
        <w:rPr>
          <w:rFonts w:ascii="Arial" w:hAnsi="Arial" w:cs="Arial"/>
        </w:rPr>
        <w:t xml:space="preserve">The purpose of this document is to provide with a template for </w:t>
      </w:r>
      <w:r w:rsidR="00032C69">
        <w:rPr>
          <w:rFonts w:ascii="Arial" w:hAnsi="Arial" w:cs="Arial"/>
        </w:rPr>
        <w:t>documenting both HLD &amp; LLD</w:t>
      </w:r>
      <w:r>
        <w:rPr>
          <w:rFonts w:ascii="Arial" w:hAnsi="Arial" w:cs="Arial"/>
        </w:rPr>
        <w:t xml:space="preserve">. </w:t>
      </w:r>
    </w:p>
    <w:p w:rsidR="009F0B60" w:rsidP="00566298" w:rsidRDefault="009F0B60" w14:paraId="0E961653" w14:textId="77777777">
      <w:pPr>
        <w:jc w:val="right"/>
        <w:rPr>
          <w:rFonts w:ascii="Arial" w:hAnsi="Arial" w:cs="Arial"/>
        </w:rPr>
        <w:sectPr w:rsidR="009F0B60">
          <w:headerReference w:type="even" r:id="rId11"/>
          <w:headerReference w:type="default" r:id="rId12"/>
          <w:footerReference w:type="even" r:id="rId13"/>
          <w:footerReference w:type="default" r:id="rId14"/>
          <w:headerReference w:type="first" r:id="rId15"/>
          <w:footerReference w:type="first" r:id="rId16"/>
          <w:pgSz w:w="12240" w:h="15840" w:orient="portrait" w:code="1"/>
          <w:pgMar w:top="1339" w:right="2070" w:bottom="1267" w:left="1620" w:header="720" w:footer="634" w:gutter="0"/>
          <w:cols w:space="720"/>
          <w:noEndnote/>
        </w:sectPr>
      </w:pPr>
    </w:p>
    <w:p w:rsidR="009F0B60" w:rsidRDefault="009F0B60" w14:paraId="2EE31DE2" w14:textId="77777777">
      <w:pPr>
        <w:tabs>
          <w:tab w:val="left" w:pos="2268"/>
        </w:tabs>
        <w:ind w:left="2268" w:hanging="2268"/>
        <w:jc w:val="both"/>
        <w:rPr>
          <w:rFonts w:ascii="Arial" w:hAnsi="Arial" w:cs="Arial"/>
          <w:b/>
        </w:rPr>
      </w:pPr>
    </w:p>
    <w:p w:rsidR="00566298" w:rsidP="00566298" w:rsidRDefault="00566298" w14:paraId="59FE35A0" w14:textId="77777777">
      <w:pPr>
        <w:rPr>
          <w:b/>
          <w:bCs/>
          <w:sz w:val="24"/>
          <w:lang w:val="fr-FR"/>
        </w:rPr>
      </w:pPr>
      <w:bookmarkStart w:name="_Toc392578938" w:id="0"/>
      <w:bookmarkStart w:name="_Toc392648323" w:id="1"/>
      <w:bookmarkStart w:name="_Toc392652349" w:id="2"/>
      <w:bookmarkStart w:name="_Toc393179863" w:id="3"/>
      <w:r w:rsidRPr="00DF1414">
        <w:rPr>
          <w:b/>
          <w:bCs/>
          <w:sz w:val="24"/>
          <w:lang w:val="fr-FR"/>
        </w:rPr>
        <w:t>Document Control</w:t>
      </w:r>
      <w:r>
        <w:rPr>
          <w:b/>
          <w:bCs/>
          <w:sz w:val="24"/>
          <w:lang w:val="fr-FR"/>
        </w:rPr>
        <w:t> :</w:t>
      </w:r>
    </w:p>
    <w:p w:rsidR="00566298" w:rsidP="00566298" w:rsidRDefault="00566298" w14:paraId="085C22C1" w14:textId="77777777">
      <w:pPr>
        <w:ind w:firstLine="720"/>
        <w:rPr>
          <w:b/>
          <w:bCs/>
          <w:sz w:val="24"/>
          <w:lang w:val="fr-FR"/>
        </w:rPr>
      </w:pPr>
    </w:p>
    <w:p w:rsidR="00566298" w:rsidP="00566298" w:rsidRDefault="00566298" w14:paraId="51AE019B" w14:textId="77777777">
      <w:pPr>
        <w:ind w:firstLine="720"/>
        <w:rPr>
          <w:b/>
          <w:bCs/>
          <w:sz w:val="24"/>
          <w:lang w:val="fr-FR"/>
        </w:rPr>
      </w:pPr>
    </w:p>
    <w:tbl>
      <w:tblPr>
        <w:tblW w:w="9860" w:type="dxa"/>
        <w:tblInd w:w="98" w:type="dxa"/>
        <w:tblLook w:val="04A0" w:firstRow="1" w:lastRow="0" w:firstColumn="1" w:lastColumn="0" w:noHBand="0" w:noVBand="1"/>
      </w:tblPr>
      <w:tblGrid>
        <w:gridCol w:w="2278"/>
        <w:gridCol w:w="1701"/>
        <w:gridCol w:w="2410"/>
        <w:gridCol w:w="577"/>
        <w:gridCol w:w="236"/>
        <w:gridCol w:w="859"/>
        <w:gridCol w:w="659"/>
        <w:gridCol w:w="570"/>
        <w:gridCol w:w="570"/>
      </w:tblGrid>
      <w:tr w:rsidRPr="00E173E9" w:rsidR="00566298" w:rsidTr="7768D48C" w14:paraId="2AC941BC" w14:textId="77777777">
        <w:trPr>
          <w:trHeight w:val="420"/>
        </w:trPr>
        <w:tc>
          <w:tcPr>
            <w:tcW w:w="9860" w:type="dxa"/>
            <w:gridSpan w:val="9"/>
            <w:tcBorders>
              <w:top w:val="single" w:color="auto" w:sz="8" w:space="0"/>
              <w:left w:val="single" w:color="auto" w:sz="8" w:space="0"/>
              <w:bottom w:val="single" w:color="auto" w:sz="8" w:space="0"/>
              <w:right w:val="single" w:color="000000" w:themeColor="text1" w:sz="8" w:space="0"/>
            </w:tcBorders>
            <w:shd w:val="clear" w:color="auto" w:fill="E5DFEC" w:themeFill="accent4" w:themeFillTint="33"/>
            <w:tcMar/>
            <w:hideMark/>
          </w:tcPr>
          <w:p w:rsidRPr="00E173E9" w:rsidR="00566298" w:rsidP="004931C1" w:rsidRDefault="00566298" w14:paraId="1B8079B1" w14:textId="77777777">
            <w:pPr>
              <w:jc w:val="center"/>
              <w:rPr>
                <w:rFonts w:cs="Arial"/>
                <w:b/>
                <w:bCs/>
                <w:color w:val="000000"/>
                <w:sz w:val="32"/>
                <w:szCs w:val="32"/>
                <w:lang w:val="en-IN" w:eastAsia="en-IN"/>
              </w:rPr>
            </w:pPr>
            <w:r w:rsidRPr="00E173E9">
              <w:rPr>
                <w:rFonts w:cs="Arial"/>
                <w:b/>
                <w:bCs/>
                <w:color w:val="000000"/>
                <w:sz w:val="32"/>
                <w:szCs w:val="32"/>
                <w:lang w:val="en-IN" w:eastAsia="en-IN"/>
              </w:rPr>
              <w:t>Project Revision History</w:t>
            </w:r>
          </w:p>
        </w:tc>
      </w:tr>
      <w:tr w:rsidRPr="00E173E9" w:rsidR="00566298" w:rsidTr="7768D48C" w14:paraId="6072B853" w14:textId="77777777">
        <w:trPr>
          <w:trHeight w:val="420"/>
        </w:trPr>
        <w:tc>
          <w:tcPr>
            <w:tcW w:w="2278" w:type="dxa"/>
            <w:tcBorders>
              <w:top w:val="nil"/>
              <w:left w:val="nil"/>
              <w:bottom w:val="nil"/>
              <w:right w:val="nil"/>
            </w:tcBorders>
            <w:shd w:val="clear" w:color="auto" w:fill="auto"/>
            <w:tcMar/>
            <w:hideMark/>
          </w:tcPr>
          <w:p w:rsidRPr="00E173E9" w:rsidR="00566298" w:rsidP="004931C1" w:rsidRDefault="00566298" w14:paraId="05EB9940" w14:textId="77777777">
            <w:pPr>
              <w:rPr>
                <w:rFonts w:cs="Arial"/>
                <w:b/>
                <w:bCs/>
                <w:color w:val="000000"/>
                <w:sz w:val="32"/>
                <w:szCs w:val="32"/>
                <w:lang w:val="en-IN" w:eastAsia="en-IN"/>
              </w:rPr>
            </w:pPr>
          </w:p>
        </w:tc>
        <w:tc>
          <w:tcPr>
            <w:tcW w:w="1701" w:type="dxa"/>
            <w:tcBorders>
              <w:top w:val="nil"/>
              <w:left w:val="nil"/>
              <w:bottom w:val="nil"/>
              <w:right w:val="nil"/>
            </w:tcBorders>
            <w:shd w:val="clear" w:color="auto" w:fill="auto"/>
            <w:noWrap/>
            <w:tcMar/>
            <w:vAlign w:val="bottom"/>
            <w:hideMark/>
          </w:tcPr>
          <w:p w:rsidRPr="00E173E9" w:rsidR="00566298" w:rsidP="004931C1" w:rsidRDefault="00566298" w14:paraId="3A62D875" w14:textId="77777777">
            <w:pPr>
              <w:rPr>
                <w:rFonts w:cs="Arial"/>
                <w:sz w:val="32"/>
                <w:szCs w:val="32"/>
                <w:lang w:val="en-IN" w:eastAsia="en-IN"/>
              </w:rPr>
            </w:pPr>
          </w:p>
        </w:tc>
        <w:tc>
          <w:tcPr>
            <w:tcW w:w="2987" w:type="dxa"/>
            <w:gridSpan w:val="2"/>
            <w:tcBorders>
              <w:top w:val="nil"/>
              <w:left w:val="nil"/>
              <w:bottom w:val="nil"/>
              <w:right w:val="nil"/>
            </w:tcBorders>
            <w:shd w:val="clear" w:color="auto" w:fill="auto"/>
            <w:noWrap/>
            <w:tcMar/>
            <w:vAlign w:val="bottom"/>
            <w:hideMark/>
          </w:tcPr>
          <w:p w:rsidRPr="00E173E9" w:rsidR="00566298" w:rsidP="004931C1" w:rsidRDefault="00566298" w14:paraId="7D16E0C9" w14:textId="77777777">
            <w:pPr>
              <w:rPr>
                <w:rFonts w:cs="Arial"/>
                <w:sz w:val="32"/>
                <w:szCs w:val="32"/>
                <w:lang w:val="en-IN" w:eastAsia="en-IN"/>
              </w:rPr>
            </w:pPr>
          </w:p>
        </w:tc>
        <w:tc>
          <w:tcPr>
            <w:tcW w:w="236" w:type="dxa"/>
            <w:tcBorders>
              <w:top w:val="nil"/>
              <w:left w:val="nil"/>
              <w:bottom w:val="nil"/>
              <w:right w:val="nil"/>
            </w:tcBorders>
            <w:shd w:val="clear" w:color="auto" w:fill="auto"/>
            <w:noWrap/>
            <w:tcMar/>
            <w:vAlign w:val="bottom"/>
            <w:hideMark/>
          </w:tcPr>
          <w:p w:rsidRPr="00E173E9" w:rsidR="00566298" w:rsidP="004931C1" w:rsidRDefault="00566298" w14:paraId="71BA6884" w14:textId="77777777">
            <w:pPr>
              <w:rPr>
                <w:rFonts w:cs="Arial"/>
                <w:sz w:val="32"/>
                <w:szCs w:val="32"/>
                <w:lang w:val="en-IN" w:eastAsia="en-IN"/>
              </w:rPr>
            </w:pPr>
          </w:p>
        </w:tc>
        <w:tc>
          <w:tcPr>
            <w:tcW w:w="859" w:type="dxa"/>
            <w:tcBorders>
              <w:top w:val="nil"/>
              <w:left w:val="nil"/>
              <w:bottom w:val="nil"/>
              <w:right w:val="nil"/>
            </w:tcBorders>
            <w:shd w:val="clear" w:color="auto" w:fill="auto"/>
            <w:noWrap/>
            <w:tcMar/>
            <w:vAlign w:val="bottom"/>
            <w:hideMark/>
          </w:tcPr>
          <w:p w:rsidRPr="00E173E9" w:rsidR="00566298" w:rsidP="004931C1" w:rsidRDefault="00566298" w14:paraId="17488691" w14:textId="77777777">
            <w:pPr>
              <w:rPr>
                <w:rFonts w:ascii="Calibri" w:hAnsi="Calibri"/>
                <w:color w:val="000000"/>
                <w:sz w:val="22"/>
                <w:szCs w:val="22"/>
                <w:lang w:val="en-IN" w:eastAsia="en-IN"/>
              </w:rPr>
            </w:pPr>
          </w:p>
        </w:tc>
        <w:tc>
          <w:tcPr>
            <w:tcW w:w="659" w:type="dxa"/>
            <w:tcBorders>
              <w:top w:val="nil"/>
              <w:left w:val="nil"/>
              <w:bottom w:val="nil"/>
              <w:right w:val="nil"/>
            </w:tcBorders>
            <w:shd w:val="clear" w:color="auto" w:fill="auto"/>
            <w:noWrap/>
            <w:tcMar/>
            <w:vAlign w:val="bottom"/>
            <w:hideMark/>
          </w:tcPr>
          <w:p w:rsidRPr="00E173E9" w:rsidR="00566298" w:rsidP="004931C1" w:rsidRDefault="00566298" w14:paraId="545F30D5" w14:textId="77777777">
            <w:pPr>
              <w:rPr>
                <w:rFonts w:ascii="Calibri" w:hAnsi="Calibri"/>
                <w:color w:val="000000"/>
                <w:sz w:val="22"/>
                <w:szCs w:val="22"/>
                <w:lang w:val="en-IN" w:eastAsia="en-IN"/>
              </w:rPr>
            </w:pPr>
          </w:p>
        </w:tc>
        <w:tc>
          <w:tcPr>
            <w:tcW w:w="570" w:type="dxa"/>
            <w:tcBorders>
              <w:top w:val="nil"/>
              <w:left w:val="nil"/>
              <w:bottom w:val="nil"/>
              <w:right w:val="nil"/>
            </w:tcBorders>
            <w:shd w:val="clear" w:color="auto" w:fill="auto"/>
            <w:noWrap/>
            <w:tcMar/>
            <w:vAlign w:val="bottom"/>
            <w:hideMark/>
          </w:tcPr>
          <w:p w:rsidRPr="00E173E9" w:rsidR="00566298" w:rsidP="004931C1" w:rsidRDefault="00566298" w14:paraId="62E13225" w14:textId="77777777">
            <w:pPr>
              <w:rPr>
                <w:rFonts w:ascii="Calibri" w:hAnsi="Calibri"/>
                <w:color w:val="000000"/>
                <w:sz w:val="22"/>
                <w:szCs w:val="22"/>
                <w:lang w:val="en-IN" w:eastAsia="en-IN"/>
              </w:rPr>
            </w:pPr>
          </w:p>
        </w:tc>
        <w:tc>
          <w:tcPr>
            <w:tcW w:w="570" w:type="dxa"/>
            <w:tcBorders>
              <w:top w:val="nil"/>
              <w:left w:val="nil"/>
              <w:bottom w:val="nil"/>
              <w:right w:val="nil"/>
            </w:tcBorders>
            <w:shd w:val="clear" w:color="auto" w:fill="auto"/>
            <w:noWrap/>
            <w:tcMar/>
            <w:vAlign w:val="bottom"/>
            <w:hideMark/>
          </w:tcPr>
          <w:p w:rsidRPr="00E173E9" w:rsidR="00566298" w:rsidP="004931C1" w:rsidRDefault="00566298" w14:paraId="744D9C51" w14:textId="77777777">
            <w:pPr>
              <w:rPr>
                <w:rFonts w:ascii="Calibri" w:hAnsi="Calibri"/>
                <w:color w:val="000000"/>
                <w:sz w:val="22"/>
                <w:szCs w:val="22"/>
                <w:lang w:val="en-IN" w:eastAsia="en-IN"/>
              </w:rPr>
            </w:pPr>
          </w:p>
        </w:tc>
      </w:tr>
      <w:tr w:rsidRPr="00E173E9" w:rsidR="00566298" w:rsidTr="7768D48C" w14:paraId="042BAEF0" w14:textId="77777777">
        <w:trPr>
          <w:trHeight w:val="765"/>
        </w:trPr>
        <w:tc>
          <w:tcPr>
            <w:tcW w:w="2278" w:type="dxa"/>
            <w:tcBorders>
              <w:top w:val="single" w:color="auto" w:sz="8" w:space="0"/>
              <w:left w:val="single" w:color="auto" w:sz="8" w:space="0"/>
              <w:bottom w:val="single" w:color="auto" w:sz="8" w:space="0"/>
              <w:right w:val="single" w:color="auto" w:sz="8" w:space="0"/>
            </w:tcBorders>
            <w:shd w:val="clear" w:color="auto" w:fill="E5DFEC" w:themeFill="accent4" w:themeFillTint="33"/>
            <w:tcMar/>
            <w:vAlign w:val="center"/>
            <w:hideMark/>
          </w:tcPr>
          <w:p w:rsidRPr="00E173E9" w:rsidR="00566298" w:rsidP="004931C1" w:rsidRDefault="00566298" w14:paraId="2C162D62" w14:textId="77777777">
            <w:pPr>
              <w:jc w:val="center"/>
              <w:rPr>
                <w:rFonts w:cs="Arial"/>
                <w:b/>
                <w:bCs/>
                <w:lang w:val="en-IN" w:eastAsia="en-IN"/>
              </w:rPr>
            </w:pPr>
            <w:r w:rsidRPr="00E173E9">
              <w:rPr>
                <w:rFonts w:cs="Arial"/>
                <w:b/>
                <w:bCs/>
                <w:lang w:val="en-IN" w:eastAsia="en-IN"/>
              </w:rPr>
              <w:t>Date</w:t>
            </w:r>
          </w:p>
        </w:tc>
        <w:tc>
          <w:tcPr>
            <w:tcW w:w="1701" w:type="dxa"/>
            <w:tcBorders>
              <w:top w:val="single" w:color="auto" w:sz="8" w:space="0"/>
              <w:left w:val="nil"/>
              <w:bottom w:val="single" w:color="auto" w:sz="8" w:space="0"/>
              <w:right w:val="single" w:color="auto" w:sz="8" w:space="0"/>
            </w:tcBorders>
            <w:shd w:val="clear" w:color="auto" w:fill="E5DFEC" w:themeFill="accent4" w:themeFillTint="33"/>
            <w:tcMar/>
            <w:vAlign w:val="center"/>
            <w:hideMark/>
          </w:tcPr>
          <w:p w:rsidRPr="00E173E9" w:rsidR="00566298" w:rsidP="004931C1" w:rsidRDefault="00566298" w14:paraId="69D7CB49" w14:textId="77777777">
            <w:pPr>
              <w:jc w:val="center"/>
              <w:rPr>
                <w:rFonts w:cs="Arial"/>
                <w:b/>
                <w:bCs/>
                <w:lang w:val="en-IN" w:eastAsia="en-IN"/>
              </w:rPr>
            </w:pPr>
            <w:r w:rsidRPr="00E173E9">
              <w:rPr>
                <w:rFonts w:cs="Arial"/>
                <w:b/>
                <w:bCs/>
                <w:lang w:val="en-IN" w:eastAsia="en-IN"/>
              </w:rPr>
              <w:t>Version</w:t>
            </w:r>
          </w:p>
        </w:tc>
        <w:tc>
          <w:tcPr>
            <w:tcW w:w="2410" w:type="dxa"/>
            <w:tcBorders>
              <w:top w:val="single" w:color="auto" w:sz="8" w:space="0"/>
              <w:left w:val="nil"/>
              <w:bottom w:val="single" w:color="auto" w:sz="8" w:space="0"/>
              <w:right w:val="single" w:color="auto" w:sz="8" w:space="0"/>
            </w:tcBorders>
            <w:shd w:val="clear" w:color="auto" w:fill="E5DFEC" w:themeFill="accent4" w:themeFillTint="33"/>
            <w:tcMar/>
            <w:vAlign w:val="center"/>
            <w:hideMark/>
          </w:tcPr>
          <w:p w:rsidRPr="00E173E9" w:rsidR="00566298" w:rsidP="004931C1" w:rsidRDefault="00566298" w14:paraId="169EA2B0" w14:textId="77777777">
            <w:pPr>
              <w:jc w:val="center"/>
              <w:rPr>
                <w:rFonts w:cs="Arial"/>
                <w:b/>
                <w:bCs/>
                <w:lang w:val="en-IN" w:eastAsia="en-IN"/>
              </w:rPr>
            </w:pPr>
            <w:r w:rsidRPr="00E173E9">
              <w:rPr>
                <w:rFonts w:cs="Arial"/>
                <w:b/>
                <w:bCs/>
                <w:lang w:val="en-IN" w:eastAsia="en-IN"/>
              </w:rPr>
              <w:t>Author</w:t>
            </w:r>
          </w:p>
        </w:tc>
        <w:tc>
          <w:tcPr>
            <w:tcW w:w="2331" w:type="dxa"/>
            <w:gridSpan w:val="4"/>
            <w:tcBorders>
              <w:top w:val="single" w:color="auto" w:sz="8" w:space="0"/>
              <w:left w:val="nil"/>
              <w:bottom w:val="single" w:color="auto" w:sz="8" w:space="0"/>
              <w:right w:val="single" w:color="auto" w:sz="8" w:space="0"/>
            </w:tcBorders>
            <w:shd w:val="clear" w:color="auto" w:fill="E5DFEC" w:themeFill="accent4" w:themeFillTint="33"/>
            <w:tcMar/>
            <w:vAlign w:val="center"/>
            <w:hideMark/>
          </w:tcPr>
          <w:p w:rsidRPr="00E173E9" w:rsidR="00566298" w:rsidP="004931C1" w:rsidRDefault="00566298" w14:paraId="5ED3F461" w14:textId="77777777">
            <w:pPr>
              <w:jc w:val="center"/>
              <w:rPr>
                <w:rFonts w:cs="Arial"/>
                <w:b/>
                <w:bCs/>
                <w:lang w:val="en-IN" w:eastAsia="en-IN"/>
              </w:rPr>
            </w:pPr>
            <w:r w:rsidRPr="00E173E9">
              <w:rPr>
                <w:rFonts w:cs="Arial"/>
                <w:b/>
                <w:bCs/>
                <w:lang w:val="en-IN" w:eastAsia="en-IN"/>
              </w:rPr>
              <w:t>Brief Description of Changes</w:t>
            </w:r>
          </w:p>
        </w:tc>
        <w:tc>
          <w:tcPr>
            <w:tcW w:w="1140" w:type="dxa"/>
            <w:gridSpan w:val="2"/>
            <w:tcBorders>
              <w:top w:val="single" w:color="auto" w:sz="8" w:space="0"/>
              <w:left w:val="nil"/>
              <w:bottom w:val="single" w:color="auto" w:sz="8" w:space="0"/>
              <w:right w:val="single" w:color="auto" w:sz="8" w:space="0"/>
            </w:tcBorders>
            <w:shd w:val="clear" w:color="auto" w:fill="E5DFEC" w:themeFill="accent4" w:themeFillTint="33"/>
            <w:tcMar/>
            <w:vAlign w:val="center"/>
            <w:hideMark/>
          </w:tcPr>
          <w:p w:rsidRPr="00E173E9" w:rsidR="00566298" w:rsidP="004931C1" w:rsidRDefault="00566298" w14:paraId="04532128" w14:textId="77777777">
            <w:pPr>
              <w:jc w:val="center"/>
              <w:rPr>
                <w:rFonts w:cs="Arial"/>
                <w:b/>
                <w:bCs/>
                <w:lang w:val="en-IN" w:eastAsia="en-IN"/>
              </w:rPr>
            </w:pPr>
            <w:r w:rsidRPr="00E173E9">
              <w:rPr>
                <w:rFonts w:cs="Arial"/>
                <w:b/>
                <w:bCs/>
                <w:lang w:val="en-IN" w:eastAsia="en-IN"/>
              </w:rPr>
              <w:t>Approver Signature</w:t>
            </w:r>
          </w:p>
        </w:tc>
      </w:tr>
      <w:tr w:rsidRPr="00E173E9" w:rsidR="00566298" w:rsidTr="7768D48C" w14:paraId="1B3DFF4A" w14:textId="77777777">
        <w:trPr>
          <w:trHeight w:val="315"/>
        </w:trPr>
        <w:tc>
          <w:tcPr>
            <w:tcW w:w="2278" w:type="dxa"/>
            <w:tcBorders>
              <w:top w:val="nil"/>
              <w:left w:val="single" w:color="auto" w:sz="8" w:space="0"/>
              <w:bottom w:val="single" w:color="auto" w:sz="8" w:space="0"/>
              <w:right w:val="single" w:color="auto" w:sz="8" w:space="0"/>
            </w:tcBorders>
            <w:shd w:val="clear" w:color="auto" w:fill="auto"/>
            <w:tcMar/>
            <w:hideMark/>
          </w:tcPr>
          <w:p w:rsidRPr="00E173E9" w:rsidR="00566298" w:rsidP="004931C1" w:rsidRDefault="00566298" w14:paraId="1AE2D188" w14:textId="418881FE">
            <w:pPr>
              <w:rPr>
                <w:rFonts w:cs="Arial"/>
                <w:lang w:val="en-IN" w:eastAsia="en-IN"/>
              </w:rPr>
            </w:pPr>
            <w:r w:rsidRPr="7768D48C" w:rsidR="00566298">
              <w:rPr>
                <w:rFonts w:cs="Arial"/>
                <w:lang w:val="en-IN" w:eastAsia="en-IN"/>
              </w:rPr>
              <w:t> </w:t>
            </w:r>
          </w:p>
        </w:tc>
        <w:tc>
          <w:tcPr>
            <w:tcW w:w="1701" w:type="dxa"/>
            <w:tcBorders>
              <w:top w:val="nil"/>
              <w:left w:val="nil"/>
              <w:bottom w:val="single" w:color="auto" w:sz="8" w:space="0"/>
              <w:right w:val="single" w:color="auto" w:sz="8" w:space="0"/>
            </w:tcBorders>
            <w:shd w:val="clear" w:color="auto" w:fill="auto"/>
            <w:tcMar/>
            <w:hideMark/>
          </w:tcPr>
          <w:p w:rsidRPr="00E173E9" w:rsidR="00566298" w:rsidP="004931C1" w:rsidRDefault="00566298" w14:paraId="0A8D058F" w14:textId="48F6F1E2">
            <w:pPr>
              <w:rPr>
                <w:rFonts w:cs="Arial"/>
                <w:lang w:val="en-IN" w:eastAsia="en-IN"/>
              </w:rPr>
            </w:pPr>
          </w:p>
        </w:tc>
        <w:tc>
          <w:tcPr>
            <w:tcW w:w="2410" w:type="dxa"/>
            <w:tcBorders>
              <w:top w:val="single" w:color="auto" w:sz="8" w:space="0"/>
              <w:left w:val="nil"/>
              <w:bottom w:val="single" w:color="auto" w:sz="8" w:space="0"/>
              <w:right w:val="single" w:color="auto" w:sz="8" w:space="0"/>
            </w:tcBorders>
            <w:shd w:val="clear" w:color="auto" w:fill="auto"/>
            <w:tcMar/>
            <w:hideMark/>
          </w:tcPr>
          <w:p w:rsidRPr="00E173E9" w:rsidR="00566298" w:rsidP="004931C1" w:rsidRDefault="00566298" w14:paraId="5F1AE66F" w14:textId="538C7979">
            <w:pPr>
              <w:rPr>
                <w:rFonts w:cs="Arial"/>
                <w:lang w:val="en-IN" w:eastAsia="en-IN"/>
              </w:rPr>
            </w:pPr>
          </w:p>
        </w:tc>
        <w:tc>
          <w:tcPr>
            <w:tcW w:w="2331" w:type="dxa"/>
            <w:gridSpan w:val="4"/>
            <w:tcBorders>
              <w:top w:val="single" w:color="auto" w:sz="8" w:space="0"/>
              <w:left w:val="nil"/>
              <w:bottom w:val="single" w:color="auto" w:sz="8" w:space="0"/>
              <w:right w:val="single" w:color="auto" w:sz="8" w:space="0"/>
            </w:tcBorders>
            <w:shd w:val="clear" w:color="auto" w:fill="auto"/>
            <w:tcMar/>
            <w:hideMark/>
          </w:tcPr>
          <w:p w:rsidRPr="00E173E9" w:rsidR="00566298" w:rsidP="004931C1" w:rsidRDefault="00566298" w14:paraId="260725F7" w14:textId="77777777">
            <w:pPr>
              <w:rPr>
                <w:rFonts w:cs="Arial"/>
                <w:lang w:val="en-IN" w:eastAsia="en-IN"/>
              </w:rPr>
            </w:pPr>
            <w:r w:rsidRPr="00E173E9">
              <w:rPr>
                <w:rFonts w:cs="Arial"/>
                <w:lang w:val="en-IN" w:eastAsia="en-IN"/>
              </w:rPr>
              <w:t> </w:t>
            </w:r>
          </w:p>
        </w:tc>
        <w:tc>
          <w:tcPr>
            <w:tcW w:w="1140" w:type="dxa"/>
            <w:gridSpan w:val="2"/>
            <w:tcBorders>
              <w:top w:val="single" w:color="auto" w:sz="8" w:space="0"/>
              <w:left w:val="nil"/>
              <w:bottom w:val="single" w:color="auto" w:sz="8" w:space="0"/>
              <w:right w:val="single" w:color="auto" w:sz="8" w:space="0"/>
            </w:tcBorders>
            <w:shd w:val="clear" w:color="auto" w:fill="auto"/>
            <w:tcMar/>
            <w:hideMark/>
          </w:tcPr>
          <w:p w:rsidRPr="00E173E9" w:rsidR="00566298" w:rsidP="004931C1" w:rsidRDefault="00566298" w14:paraId="7B482EF2" w14:textId="77777777">
            <w:pPr>
              <w:rPr>
                <w:rFonts w:cs="Arial"/>
                <w:lang w:val="en-IN" w:eastAsia="en-IN"/>
              </w:rPr>
            </w:pPr>
            <w:r w:rsidRPr="00E173E9">
              <w:rPr>
                <w:rFonts w:cs="Arial"/>
                <w:lang w:val="en-IN" w:eastAsia="en-IN"/>
              </w:rPr>
              <w:t> </w:t>
            </w:r>
          </w:p>
        </w:tc>
      </w:tr>
      <w:tr w:rsidRPr="00E173E9" w:rsidR="00566298" w:rsidTr="7768D48C" w14:paraId="36469FD5" w14:textId="77777777">
        <w:trPr>
          <w:trHeight w:val="315"/>
        </w:trPr>
        <w:tc>
          <w:tcPr>
            <w:tcW w:w="2278" w:type="dxa"/>
            <w:tcBorders>
              <w:top w:val="nil"/>
              <w:left w:val="single" w:color="auto" w:sz="8" w:space="0"/>
              <w:bottom w:val="single" w:color="auto" w:sz="8" w:space="0"/>
              <w:right w:val="single" w:color="auto" w:sz="8" w:space="0"/>
            </w:tcBorders>
            <w:shd w:val="clear" w:color="auto" w:fill="auto"/>
            <w:tcMar/>
            <w:hideMark/>
          </w:tcPr>
          <w:p w:rsidRPr="00E173E9" w:rsidR="00566298" w:rsidP="004931C1" w:rsidRDefault="00566298" w14:paraId="347779A6" w14:textId="77777777">
            <w:pPr>
              <w:rPr>
                <w:rFonts w:cs="Arial"/>
                <w:lang w:val="en-IN" w:eastAsia="en-IN"/>
              </w:rPr>
            </w:pPr>
            <w:r w:rsidRPr="00E173E9">
              <w:rPr>
                <w:rFonts w:cs="Arial"/>
                <w:lang w:val="en-IN" w:eastAsia="en-IN"/>
              </w:rPr>
              <w:t> </w:t>
            </w:r>
          </w:p>
        </w:tc>
        <w:tc>
          <w:tcPr>
            <w:tcW w:w="1701" w:type="dxa"/>
            <w:tcBorders>
              <w:top w:val="nil"/>
              <w:left w:val="nil"/>
              <w:bottom w:val="single" w:color="auto" w:sz="8" w:space="0"/>
              <w:right w:val="single" w:color="auto" w:sz="8" w:space="0"/>
            </w:tcBorders>
            <w:shd w:val="clear" w:color="auto" w:fill="auto"/>
            <w:tcMar/>
            <w:hideMark/>
          </w:tcPr>
          <w:p w:rsidRPr="00E173E9" w:rsidR="00566298" w:rsidP="004931C1" w:rsidRDefault="00566298" w14:paraId="66829EE2" w14:textId="77777777">
            <w:pPr>
              <w:rPr>
                <w:rFonts w:cs="Arial"/>
                <w:lang w:val="en-IN" w:eastAsia="en-IN"/>
              </w:rPr>
            </w:pPr>
            <w:r w:rsidRPr="00E173E9">
              <w:rPr>
                <w:rFonts w:cs="Arial"/>
                <w:lang w:val="en-IN" w:eastAsia="en-IN"/>
              </w:rPr>
              <w:t> </w:t>
            </w:r>
          </w:p>
        </w:tc>
        <w:tc>
          <w:tcPr>
            <w:tcW w:w="2410" w:type="dxa"/>
            <w:tcBorders>
              <w:top w:val="single" w:color="auto" w:sz="8" w:space="0"/>
              <w:left w:val="nil"/>
              <w:bottom w:val="single" w:color="auto" w:sz="8" w:space="0"/>
              <w:right w:val="single" w:color="000000" w:themeColor="text1" w:sz="8" w:space="0"/>
            </w:tcBorders>
            <w:shd w:val="clear" w:color="auto" w:fill="auto"/>
            <w:tcMar/>
            <w:hideMark/>
          </w:tcPr>
          <w:p w:rsidRPr="00E173E9" w:rsidR="00566298" w:rsidP="004931C1" w:rsidRDefault="00566298" w14:paraId="3C162C2D" w14:textId="77777777">
            <w:pPr>
              <w:jc w:val="center"/>
              <w:rPr>
                <w:rFonts w:cs="Arial"/>
                <w:lang w:val="en-IN" w:eastAsia="en-IN"/>
              </w:rPr>
            </w:pPr>
            <w:r w:rsidRPr="00E173E9">
              <w:rPr>
                <w:rFonts w:cs="Arial"/>
                <w:lang w:val="en-IN" w:eastAsia="en-IN"/>
              </w:rPr>
              <w:t> </w:t>
            </w:r>
          </w:p>
        </w:tc>
        <w:tc>
          <w:tcPr>
            <w:tcW w:w="2331" w:type="dxa"/>
            <w:gridSpan w:val="4"/>
            <w:tcBorders>
              <w:top w:val="single" w:color="auto" w:sz="8" w:space="0"/>
              <w:left w:val="nil"/>
              <w:bottom w:val="single" w:color="auto" w:sz="8" w:space="0"/>
              <w:right w:val="single" w:color="auto" w:sz="8" w:space="0"/>
            </w:tcBorders>
            <w:shd w:val="clear" w:color="auto" w:fill="auto"/>
            <w:tcMar/>
            <w:hideMark/>
          </w:tcPr>
          <w:p w:rsidRPr="00E173E9" w:rsidR="00566298" w:rsidP="004931C1" w:rsidRDefault="00566298" w14:paraId="39A99FA7" w14:textId="77777777">
            <w:pPr>
              <w:rPr>
                <w:rFonts w:cs="Arial"/>
                <w:lang w:val="en-IN" w:eastAsia="en-IN"/>
              </w:rPr>
            </w:pPr>
            <w:r w:rsidRPr="00E173E9">
              <w:rPr>
                <w:rFonts w:cs="Arial"/>
                <w:lang w:val="en-IN" w:eastAsia="en-IN"/>
              </w:rPr>
              <w:t> </w:t>
            </w:r>
          </w:p>
        </w:tc>
        <w:tc>
          <w:tcPr>
            <w:tcW w:w="1140" w:type="dxa"/>
            <w:gridSpan w:val="2"/>
            <w:tcBorders>
              <w:top w:val="single" w:color="auto" w:sz="8" w:space="0"/>
              <w:left w:val="nil"/>
              <w:bottom w:val="single" w:color="auto" w:sz="8" w:space="0"/>
              <w:right w:val="single" w:color="auto" w:sz="8" w:space="0"/>
            </w:tcBorders>
            <w:shd w:val="clear" w:color="auto" w:fill="auto"/>
            <w:tcMar/>
            <w:hideMark/>
          </w:tcPr>
          <w:p w:rsidRPr="00E173E9" w:rsidR="00566298" w:rsidP="004931C1" w:rsidRDefault="00566298" w14:paraId="3B5E9353" w14:textId="77777777">
            <w:pPr>
              <w:rPr>
                <w:rFonts w:cs="Arial"/>
                <w:lang w:val="en-IN" w:eastAsia="en-IN"/>
              </w:rPr>
            </w:pPr>
            <w:r w:rsidRPr="00E173E9">
              <w:rPr>
                <w:rFonts w:cs="Arial"/>
                <w:lang w:val="en-IN" w:eastAsia="en-IN"/>
              </w:rPr>
              <w:t> </w:t>
            </w:r>
          </w:p>
        </w:tc>
      </w:tr>
      <w:tr w:rsidRPr="00E173E9" w:rsidR="00566298" w:rsidTr="7768D48C" w14:paraId="2E6425D9" w14:textId="77777777">
        <w:trPr>
          <w:trHeight w:val="420"/>
        </w:trPr>
        <w:tc>
          <w:tcPr>
            <w:tcW w:w="2278" w:type="dxa"/>
            <w:tcBorders>
              <w:top w:val="nil"/>
              <w:left w:val="single" w:color="auto" w:sz="8" w:space="0"/>
              <w:bottom w:val="single" w:color="auto" w:sz="8" w:space="0"/>
              <w:right w:val="single" w:color="auto" w:sz="8" w:space="0"/>
            </w:tcBorders>
            <w:shd w:val="clear" w:color="auto" w:fill="auto"/>
            <w:tcMar/>
            <w:hideMark/>
          </w:tcPr>
          <w:p w:rsidRPr="00E173E9" w:rsidR="00566298" w:rsidP="004931C1" w:rsidRDefault="00566298" w14:paraId="4E6E8F8F" w14:textId="77777777">
            <w:pPr>
              <w:rPr>
                <w:rFonts w:cs="Arial"/>
                <w:lang w:val="en-IN" w:eastAsia="en-IN"/>
              </w:rPr>
            </w:pPr>
            <w:r w:rsidRPr="00E173E9">
              <w:rPr>
                <w:rFonts w:cs="Arial"/>
                <w:lang w:val="en-IN" w:eastAsia="en-IN"/>
              </w:rPr>
              <w:t> </w:t>
            </w:r>
          </w:p>
        </w:tc>
        <w:tc>
          <w:tcPr>
            <w:tcW w:w="1701" w:type="dxa"/>
            <w:tcBorders>
              <w:top w:val="nil"/>
              <w:left w:val="nil"/>
              <w:bottom w:val="single" w:color="auto" w:sz="8" w:space="0"/>
              <w:right w:val="single" w:color="auto" w:sz="8" w:space="0"/>
            </w:tcBorders>
            <w:shd w:val="clear" w:color="auto" w:fill="auto"/>
            <w:tcMar/>
            <w:hideMark/>
          </w:tcPr>
          <w:p w:rsidRPr="00E173E9" w:rsidR="00566298" w:rsidP="004931C1" w:rsidRDefault="00566298" w14:paraId="02865159" w14:textId="77777777">
            <w:pPr>
              <w:rPr>
                <w:rFonts w:cs="Arial"/>
                <w:lang w:val="en-IN" w:eastAsia="en-IN"/>
              </w:rPr>
            </w:pPr>
            <w:r w:rsidRPr="00E173E9">
              <w:rPr>
                <w:rFonts w:cs="Arial"/>
                <w:lang w:val="en-IN" w:eastAsia="en-IN"/>
              </w:rPr>
              <w:t> </w:t>
            </w:r>
          </w:p>
        </w:tc>
        <w:tc>
          <w:tcPr>
            <w:tcW w:w="2410" w:type="dxa"/>
            <w:tcBorders>
              <w:top w:val="single" w:color="auto" w:sz="8" w:space="0"/>
              <w:left w:val="nil"/>
              <w:bottom w:val="single" w:color="auto" w:sz="8" w:space="0"/>
              <w:right w:val="single" w:color="auto" w:sz="8" w:space="0"/>
            </w:tcBorders>
            <w:shd w:val="clear" w:color="auto" w:fill="auto"/>
            <w:tcMar/>
            <w:hideMark/>
          </w:tcPr>
          <w:p w:rsidRPr="00E173E9" w:rsidR="00566298" w:rsidP="004931C1" w:rsidRDefault="00566298" w14:paraId="75EB6220" w14:textId="77777777">
            <w:pPr>
              <w:rPr>
                <w:rFonts w:cs="Arial"/>
                <w:lang w:val="en-IN" w:eastAsia="en-IN"/>
              </w:rPr>
            </w:pPr>
            <w:r w:rsidRPr="00E173E9">
              <w:rPr>
                <w:rFonts w:cs="Arial"/>
                <w:lang w:val="en-IN" w:eastAsia="en-IN"/>
              </w:rPr>
              <w:t> </w:t>
            </w:r>
          </w:p>
        </w:tc>
        <w:tc>
          <w:tcPr>
            <w:tcW w:w="2331" w:type="dxa"/>
            <w:gridSpan w:val="4"/>
            <w:tcBorders>
              <w:top w:val="single" w:color="auto" w:sz="8" w:space="0"/>
              <w:left w:val="nil"/>
              <w:bottom w:val="single" w:color="auto" w:sz="8" w:space="0"/>
              <w:right w:val="single" w:color="auto" w:sz="8" w:space="0"/>
            </w:tcBorders>
            <w:shd w:val="clear" w:color="auto" w:fill="auto"/>
            <w:tcMar/>
            <w:hideMark/>
          </w:tcPr>
          <w:p w:rsidRPr="00E173E9" w:rsidR="00566298" w:rsidP="004931C1" w:rsidRDefault="00566298" w14:paraId="62205891" w14:textId="77777777">
            <w:pPr>
              <w:rPr>
                <w:rFonts w:cs="Arial"/>
                <w:lang w:val="en-IN" w:eastAsia="en-IN"/>
              </w:rPr>
            </w:pPr>
            <w:r w:rsidRPr="00E173E9">
              <w:rPr>
                <w:rFonts w:cs="Arial"/>
                <w:lang w:val="en-IN" w:eastAsia="en-IN"/>
              </w:rPr>
              <w:t> </w:t>
            </w:r>
          </w:p>
        </w:tc>
        <w:tc>
          <w:tcPr>
            <w:tcW w:w="1140" w:type="dxa"/>
            <w:gridSpan w:val="2"/>
            <w:tcBorders>
              <w:top w:val="single" w:color="auto" w:sz="8" w:space="0"/>
              <w:left w:val="nil"/>
              <w:bottom w:val="single" w:color="auto" w:sz="8" w:space="0"/>
              <w:right w:val="single" w:color="auto" w:sz="8" w:space="0"/>
            </w:tcBorders>
            <w:shd w:val="clear" w:color="auto" w:fill="auto"/>
            <w:tcMar/>
            <w:hideMark/>
          </w:tcPr>
          <w:p w:rsidRPr="00E173E9" w:rsidR="00566298" w:rsidP="004931C1" w:rsidRDefault="00566298" w14:paraId="0DF295A9" w14:textId="77777777">
            <w:pPr>
              <w:rPr>
                <w:rFonts w:cs="Arial"/>
                <w:lang w:val="en-IN" w:eastAsia="en-IN"/>
              </w:rPr>
            </w:pPr>
            <w:r w:rsidRPr="00E173E9">
              <w:rPr>
                <w:rFonts w:cs="Arial"/>
                <w:lang w:val="en-IN" w:eastAsia="en-IN"/>
              </w:rPr>
              <w:t> </w:t>
            </w:r>
          </w:p>
        </w:tc>
      </w:tr>
    </w:tbl>
    <w:p w:rsidR="00566298" w:rsidP="00566298" w:rsidRDefault="00566298" w14:paraId="530CCB2D" w14:textId="77777777">
      <w:pPr>
        <w:rPr>
          <w:sz w:val="24"/>
          <w:lang w:val="fr-FR"/>
        </w:rPr>
      </w:pPr>
    </w:p>
    <w:p w:rsidR="00566298" w:rsidP="00566298" w:rsidRDefault="00566298" w14:paraId="2CDB52EB" w14:textId="77777777">
      <w:pPr>
        <w:rPr>
          <w:sz w:val="24"/>
          <w:lang w:val="fr-FR"/>
        </w:rPr>
      </w:pPr>
    </w:p>
    <w:p w:rsidRPr="00566298" w:rsidR="00873023" w:rsidP="00653A0C" w:rsidRDefault="00566298" w14:paraId="7508C57A" w14:textId="77777777">
      <w:pPr>
        <w:rPr>
          <w:b/>
          <w:bCs/>
          <w:sz w:val="28"/>
        </w:rPr>
      </w:pPr>
      <w:bookmarkStart w:name="_Toc526592181" w:id="4"/>
      <w:bookmarkEnd w:id="0"/>
      <w:bookmarkEnd w:id="1"/>
      <w:bookmarkEnd w:id="2"/>
      <w:bookmarkEnd w:id="3"/>
      <w:r>
        <w:rPr>
          <w:b/>
          <w:bCs/>
          <w:sz w:val="28"/>
        </w:rPr>
        <w:br w:type="page"/>
      </w:r>
      <w:bookmarkEnd w:id="4"/>
      <w:r w:rsidR="005D2662">
        <w:fldChar w:fldCharType="begin"/>
      </w:r>
      <w:r w:rsidR="00653A0C">
        <w:instrText xml:space="preserve"> TOC \o "1-5" \h \z \u </w:instrText>
      </w:r>
      <w:r w:rsidR="005D2662">
        <w:fldChar w:fldCharType="separate"/>
      </w:r>
    </w:p>
    <w:p w:rsidR="00873023" w:rsidRDefault="001C7C7A" w14:paraId="6C8CDDCB" w14:textId="77777777">
      <w:pPr>
        <w:pStyle w:val="TOC1"/>
        <w:tabs>
          <w:tab w:val="right" w:leader="dot" w:pos="8630"/>
        </w:tabs>
        <w:rPr>
          <w:rFonts w:cs="Times New Roman"/>
          <w:b w:val="0"/>
          <w:bCs w:val="0"/>
          <w:caps w:val="0"/>
          <w:noProof/>
          <w:sz w:val="22"/>
          <w:szCs w:val="22"/>
        </w:rPr>
      </w:pPr>
      <w:hyperlink w:history="1" w:anchor="_Toc368912248">
        <w:r w:rsidRPr="004F422A" w:rsidR="00873023">
          <w:rPr>
            <w:rStyle w:val="Hyperlink"/>
            <w:noProof/>
          </w:rPr>
          <w:t>1. Introduction</w:t>
        </w:r>
        <w:r w:rsidR="00873023">
          <w:rPr>
            <w:noProof/>
            <w:webHidden/>
          </w:rPr>
          <w:tab/>
        </w:r>
        <w:r w:rsidR="005D2662">
          <w:rPr>
            <w:noProof/>
            <w:webHidden/>
          </w:rPr>
          <w:fldChar w:fldCharType="begin"/>
        </w:r>
        <w:r w:rsidR="00873023">
          <w:rPr>
            <w:noProof/>
            <w:webHidden/>
          </w:rPr>
          <w:instrText xml:space="preserve"> PAGEREF _Toc368912248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1C7C7A" w14:paraId="732593FA" w14:textId="77777777">
      <w:pPr>
        <w:pStyle w:val="TOC2"/>
        <w:tabs>
          <w:tab w:val="right" w:leader="dot" w:pos="8630"/>
        </w:tabs>
        <w:rPr>
          <w:rFonts w:cs="Times New Roman"/>
          <w:smallCaps w:val="0"/>
          <w:noProof/>
          <w:sz w:val="22"/>
          <w:szCs w:val="22"/>
        </w:rPr>
      </w:pPr>
      <w:hyperlink w:history="1" w:anchor="_Toc368912249">
        <w:r w:rsidRPr="004F422A" w:rsidR="00873023">
          <w:rPr>
            <w:rStyle w:val="Hyperlink"/>
            <w:noProof/>
          </w:rPr>
          <w:t>1.1. Intended Audience</w:t>
        </w:r>
        <w:r w:rsidR="00873023">
          <w:rPr>
            <w:noProof/>
            <w:webHidden/>
          </w:rPr>
          <w:tab/>
        </w:r>
        <w:r w:rsidR="005D2662">
          <w:rPr>
            <w:noProof/>
            <w:webHidden/>
          </w:rPr>
          <w:fldChar w:fldCharType="begin"/>
        </w:r>
        <w:r w:rsidR="00873023">
          <w:rPr>
            <w:noProof/>
            <w:webHidden/>
          </w:rPr>
          <w:instrText xml:space="preserve"> PAGEREF _Toc368912249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1C7C7A" w14:paraId="03AAD8EE" w14:textId="77777777">
      <w:pPr>
        <w:pStyle w:val="TOC2"/>
        <w:tabs>
          <w:tab w:val="right" w:leader="dot" w:pos="8630"/>
        </w:tabs>
        <w:rPr>
          <w:rFonts w:cs="Times New Roman"/>
          <w:smallCaps w:val="0"/>
          <w:noProof/>
          <w:sz w:val="22"/>
          <w:szCs w:val="22"/>
        </w:rPr>
      </w:pPr>
      <w:hyperlink w:history="1" w:anchor="_Toc368912250">
        <w:r w:rsidRPr="004F422A" w:rsidR="00873023">
          <w:rPr>
            <w:rStyle w:val="Hyperlink"/>
            <w:noProof/>
          </w:rPr>
          <w:t>1.2. Acronyms/Abbreviations</w:t>
        </w:r>
        <w:r w:rsidR="00873023">
          <w:rPr>
            <w:noProof/>
            <w:webHidden/>
          </w:rPr>
          <w:tab/>
        </w:r>
        <w:r w:rsidR="005D2662">
          <w:rPr>
            <w:noProof/>
            <w:webHidden/>
          </w:rPr>
          <w:fldChar w:fldCharType="begin"/>
        </w:r>
        <w:r w:rsidR="00873023">
          <w:rPr>
            <w:noProof/>
            <w:webHidden/>
          </w:rPr>
          <w:instrText xml:space="preserve"> PAGEREF _Toc368912250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1C7C7A" w14:paraId="4C50E6B8" w14:textId="77777777">
      <w:pPr>
        <w:pStyle w:val="TOC2"/>
        <w:tabs>
          <w:tab w:val="right" w:leader="dot" w:pos="8630"/>
        </w:tabs>
        <w:rPr>
          <w:rFonts w:cs="Times New Roman"/>
          <w:smallCaps w:val="0"/>
          <w:noProof/>
          <w:sz w:val="22"/>
          <w:szCs w:val="22"/>
        </w:rPr>
      </w:pPr>
      <w:hyperlink w:history="1" w:anchor="_Toc368912251">
        <w:r w:rsidRPr="004F422A" w:rsidR="00873023">
          <w:rPr>
            <w:rStyle w:val="Hyperlink"/>
            <w:noProof/>
          </w:rPr>
          <w:t>1.3. Project Purpose</w:t>
        </w:r>
        <w:r w:rsidR="00873023">
          <w:rPr>
            <w:noProof/>
            <w:webHidden/>
          </w:rPr>
          <w:tab/>
        </w:r>
        <w:r w:rsidR="005D2662">
          <w:rPr>
            <w:noProof/>
            <w:webHidden/>
          </w:rPr>
          <w:fldChar w:fldCharType="begin"/>
        </w:r>
        <w:r w:rsidR="00873023">
          <w:rPr>
            <w:noProof/>
            <w:webHidden/>
          </w:rPr>
          <w:instrText xml:space="preserve"> PAGEREF _Toc368912251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1C7C7A" w14:paraId="56B00CE4" w14:textId="77777777">
      <w:pPr>
        <w:pStyle w:val="TOC2"/>
        <w:tabs>
          <w:tab w:val="right" w:leader="dot" w:pos="8630"/>
        </w:tabs>
        <w:rPr>
          <w:rFonts w:cs="Times New Roman"/>
          <w:smallCaps w:val="0"/>
          <w:noProof/>
          <w:sz w:val="22"/>
          <w:szCs w:val="22"/>
        </w:rPr>
      </w:pPr>
      <w:hyperlink w:history="1" w:anchor="_Toc368912252">
        <w:r w:rsidRPr="004F422A" w:rsidR="00873023">
          <w:rPr>
            <w:rStyle w:val="Hyperlink"/>
            <w:noProof/>
          </w:rPr>
          <w:t>1.4. Key Project Objectives</w:t>
        </w:r>
        <w:r w:rsidR="00873023">
          <w:rPr>
            <w:noProof/>
            <w:webHidden/>
          </w:rPr>
          <w:tab/>
        </w:r>
        <w:r w:rsidR="005D2662">
          <w:rPr>
            <w:noProof/>
            <w:webHidden/>
          </w:rPr>
          <w:fldChar w:fldCharType="begin"/>
        </w:r>
        <w:r w:rsidR="00873023">
          <w:rPr>
            <w:noProof/>
            <w:webHidden/>
          </w:rPr>
          <w:instrText xml:space="preserve"> PAGEREF _Toc368912252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1C7C7A" w14:paraId="3AEB5DD2" w14:textId="77777777">
      <w:pPr>
        <w:pStyle w:val="TOC2"/>
        <w:tabs>
          <w:tab w:val="right" w:leader="dot" w:pos="8630"/>
        </w:tabs>
        <w:rPr>
          <w:rFonts w:cs="Times New Roman"/>
          <w:smallCaps w:val="0"/>
          <w:noProof/>
          <w:sz w:val="22"/>
          <w:szCs w:val="22"/>
        </w:rPr>
      </w:pPr>
      <w:hyperlink w:history="1" w:anchor="_Toc368912253">
        <w:r w:rsidRPr="004F422A" w:rsidR="00873023">
          <w:rPr>
            <w:rStyle w:val="Hyperlink"/>
            <w:noProof/>
          </w:rPr>
          <w:t>1.5. Project Scope and Limitation</w:t>
        </w:r>
        <w:r w:rsidR="00873023">
          <w:rPr>
            <w:noProof/>
            <w:webHidden/>
          </w:rPr>
          <w:tab/>
        </w:r>
        <w:r w:rsidR="005D2662">
          <w:rPr>
            <w:noProof/>
            <w:webHidden/>
          </w:rPr>
          <w:fldChar w:fldCharType="begin"/>
        </w:r>
        <w:r w:rsidR="00873023">
          <w:rPr>
            <w:noProof/>
            <w:webHidden/>
          </w:rPr>
          <w:instrText xml:space="preserve"> PAGEREF _Toc368912253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1C7C7A" w14:paraId="727B16B4" w14:textId="77777777">
      <w:pPr>
        <w:pStyle w:val="TOC3"/>
        <w:tabs>
          <w:tab w:val="right" w:leader="dot" w:pos="8630"/>
        </w:tabs>
        <w:rPr>
          <w:rFonts w:cs="Times New Roman"/>
          <w:i w:val="0"/>
          <w:iCs w:val="0"/>
          <w:noProof/>
          <w:sz w:val="22"/>
          <w:szCs w:val="22"/>
        </w:rPr>
      </w:pPr>
      <w:hyperlink w:history="1" w:anchor="_Toc368912254">
        <w:r w:rsidRPr="004F422A" w:rsidR="00873023">
          <w:rPr>
            <w:rStyle w:val="Hyperlink"/>
            <w:noProof/>
          </w:rPr>
          <w:t>1.5.1. In Scope</w:t>
        </w:r>
        <w:r w:rsidR="00873023">
          <w:rPr>
            <w:noProof/>
            <w:webHidden/>
          </w:rPr>
          <w:tab/>
        </w:r>
        <w:r w:rsidR="005D2662">
          <w:rPr>
            <w:noProof/>
            <w:webHidden/>
          </w:rPr>
          <w:fldChar w:fldCharType="begin"/>
        </w:r>
        <w:r w:rsidR="00873023">
          <w:rPr>
            <w:noProof/>
            <w:webHidden/>
          </w:rPr>
          <w:instrText xml:space="preserve"> PAGEREF _Toc368912254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1C7C7A" w14:paraId="7722FA4A" w14:textId="77777777">
      <w:pPr>
        <w:pStyle w:val="TOC3"/>
        <w:tabs>
          <w:tab w:val="right" w:leader="dot" w:pos="8630"/>
        </w:tabs>
        <w:rPr>
          <w:rFonts w:cs="Times New Roman"/>
          <w:i w:val="0"/>
          <w:iCs w:val="0"/>
          <w:noProof/>
          <w:sz w:val="22"/>
          <w:szCs w:val="22"/>
        </w:rPr>
      </w:pPr>
      <w:hyperlink w:history="1" w:anchor="_Toc368912255">
        <w:r w:rsidRPr="004F422A" w:rsidR="00873023">
          <w:rPr>
            <w:rStyle w:val="Hyperlink"/>
            <w:noProof/>
          </w:rPr>
          <w:t>1.5.2. Out of scope</w:t>
        </w:r>
        <w:r w:rsidR="00873023">
          <w:rPr>
            <w:noProof/>
            <w:webHidden/>
          </w:rPr>
          <w:tab/>
        </w:r>
        <w:r w:rsidR="005D2662">
          <w:rPr>
            <w:noProof/>
            <w:webHidden/>
          </w:rPr>
          <w:fldChar w:fldCharType="begin"/>
        </w:r>
        <w:r w:rsidR="00873023">
          <w:rPr>
            <w:noProof/>
            <w:webHidden/>
          </w:rPr>
          <w:instrText xml:space="preserve"> PAGEREF _Toc368912255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1C7C7A" w14:paraId="13E8CF50" w14:textId="77777777">
      <w:pPr>
        <w:pStyle w:val="TOC2"/>
        <w:tabs>
          <w:tab w:val="right" w:leader="dot" w:pos="8630"/>
        </w:tabs>
        <w:rPr>
          <w:rFonts w:cs="Times New Roman"/>
          <w:smallCaps w:val="0"/>
          <w:noProof/>
          <w:sz w:val="22"/>
          <w:szCs w:val="22"/>
        </w:rPr>
      </w:pPr>
      <w:hyperlink w:history="1" w:anchor="_Toc368912256">
        <w:r w:rsidRPr="004F422A" w:rsidR="00873023">
          <w:rPr>
            <w:rStyle w:val="Hyperlink"/>
            <w:noProof/>
          </w:rPr>
          <w:t>1.6. Functional Overview</w:t>
        </w:r>
        <w:r w:rsidR="00873023">
          <w:rPr>
            <w:noProof/>
            <w:webHidden/>
          </w:rPr>
          <w:tab/>
        </w:r>
        <w:r w:rsidR="005D2662">
          <w:rPr>
            <w:noProof/>
            <w:webHidden/>
          </w:rPr>
          <w:fldChar w:fldCharType="begin"/>
        </w:r>
        <w:r w:rsidR="00873023">
          <w:rPr>
            <w:noProof/>
            <w:webHidden/>
          </w:rPr>
          <w:instrText xml:space="preserve"> PAGEREF _Toc368912256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1C7C7A" w14:paraId="6565EF3A" w14:textId="77777777">
      <w:pPr>
        <w:pStyle w:val="TOC2"/>
        <w:tabs>
          <w:tab w:val="right" w:leader="dot" w:pos="8630"/>
        </w:tabs>
        <w:rPr>
          <w:rFonts w:cs="Times New Roman"/>
          <w:smallCaps w:val="0"/>
          <w:noProof/>
          <w:sz w:val="22"/>
          <w:szCs w:val="22"/>
        </w:rPr>
      </w:pPr>
      <w:hyperlink w:history="1" w:anchor="_Toc368912257">
        <w:r w:rsidRPr="004F422A" w:rsidR="00873023">
          <w:rPr>
            <w:rStyle w:val="Hyperlink"/>
            <w:noProof/>
          </w:rPr>
          <w:t>1.7. Assumptions, Dependencies &amp; Constraints</w:t>
        </w:r>
        <w:r w:rsidR="00873023">
          <w:rPr>
            <w:noProof/>
            <w:webHidden/>
          </w:rPr>
          <w:tab/>
        </w:r>
        <w:r w:rsidR="005D2662">
          <w:rPr>
            <w:noProof/>
            <w:webHidden/>
          </w:rPr>
          <w:fldChar w:fldCharType="begin"/>
        </w:r>
        <w:r w:rsidR="00873023">
          <w:rPr>
            <w:noProof/>
            <w:webHidden/>
          </w:rPr>
          <w:instrText xml:space="preserve"> PAGEREF _Toc368912257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1C7C7A" w14:paraId="129762A2" w14:textId="77777777">
      <w:pPr>
        <w:pStyle w:val="TOC2"/>
        <w:tabs>
          <w:tab w:val="right" w:leader="dot" w:pos="8630"/>
        </w:tabs>
        <w:rPr>
          <w:rFonts w:cs="Times New Roman"/>
          <w:smallCaps w:val="0"/>
          <w:noProof/>
          <w:sz w:val="22"/>
          <w:szCs w:val="22"/>
        </w:rPr>
      </w:pPr>
      <w:hyperlink w:history="1" w:anchor="_Toc368912258">
        <w:r w:rsidRPr="004F422A" w:rsidR="00873023">
          <w:rPr>
            <w:rStyle w:val="Hyperlink"/>
            <w:noProof/>
          </w:rPr>
          <w:t>1.8. Risks</w:t>
        </w:r>
        <w:r w:rsidR="00873023">
          <w:rPr>
            <w:noProof/>
            <w:webHidden/>
          </w:rPr>
          <w:tab/>
        </w:r>
        <w:r w:rsidR="005D2662">
          <w:rPr>
            <w:noProof/>
            <w:webHidden/>
          </w:rPr>
          <w:fldChar w:fldCharType="begin"/>
        </w:r>
        <w:r w:rsidR="00873023">
          <w:rPr>
            <w:noProof/>
            <w:webHidden/>
          </w:rPr>
          <w:instrText xml:space="preserve"> PAGEREF _Toc368912258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1C7C7A" w14:paraId="54AF9D2B" w14:textId="77777777">
      <w:pPr>
        <w:pStyle w:val="TOC1"/>
        <w:tabs>
          <w:tab w:val="right" w:leader="dot" w:pos="8630"/>
        </w:tabs>
        <w:rPr>
          <w:rFonts w:cs="Times New Roman"/>
          <w:b w:val="0"/>
          <w:bCs w:val="0"/>
          <w:caps w:val="0"/>
          <w:noProof/>
          <w:sz w:val="22"/>
          <w:szCs w:val="22"/>
        </w:rPr>
      </w:pPr>
      <w:hyperlink w:history="1" w:anchor="_Toc368912259">
        <w:r w:rsidRPr="004F422A" w:rsidR="00873023">
          <w:rPr>
            <w:rStyle w:val="Hyperlink"/>
            <w:noProof/>
          </w:rPr>
          <w:t>2. Design Overview</w:t>
        </w:r>
        <w:r w:rsidR="00873023">
          <w:rPr>
            <w:noProof/>
            <w:webHidden/>
          </w:rPr>
          <w:tab/>
        </w:r>
        <w:r w:rsidR="005D2662">
          <w:rPr>
            <w:noProof/>
            <w:webHidden/>
          </w:rPr>
          <w:fldChar w:fldCharType="begin"/>
        </w:r>
        <w:r w:rsidR="00873023">
          <w:rPr>
            <w:noProof/>
            <w:webHidden/>
          </w:rPr>
          <w:instrText xml:space="preserve"> PAGEREF _Toc368912259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1C7C7A" w14:paraId="702D5CED" w14:textId="77777777">
      <w:pPr>
        <w:pStyle w:val="TOC2"/>
        <w:tabs>
          <w:tab w:val="right" w:leader="dot" w:pos="8630"/>
        </w:tabs>
        <w:rPr>
          <w:rFonts w:cs="Times New Roman"/>
          <w:smallCaps w:val="0"/>
          <w:noProof/>
          <w:sz w:val="22"/>
          <w:szCs w:val="22"/>
        </w:rPr>
      </w:pPr>
      <w:hyperlink w:history="1" w:anchor="_Toc368912260">
        <w:r w:rsidRPr="004F422A" w:rsidR="00873023">
          <w:rPr>
            <w:rStyle w:val="Hyperlink"/>
            <w:noProof/>
          </w:rPr>
          <w:t>2.1. Design Objectives</w:t>
        </w:r>
        <w:r w:rsidR="00873023">
          <w:rPr>
            <w:noProof/>
            <w:webHidden/>
          </w:rPr>
          <w:tab/>
        </w:r>
        <w:r w:rsidR="005D2662">
          <w:rPr>
            <w:noProof/>
            <w:webHidden/>
          </w:rPr>
          <w:fldChar w:fldCharType="begin"/>
        </w:r>
        <w:r w:rsidR="00873023">
          <w:rPr>
            <w:noProof/>
            <w:webHidden/>
          </w:rPr>
          <w:instrText xml:space="preserve"> PAGEREF _Toc368912260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1C7C7A" w14:paraId="1752D5EE" w14:textId="77777777">
      <w:pPr>
        <w:pStyle w:val="TOC3"/>
        <w:tabs>
          <w:tab w:val="right" w:leader="dot" w:pos="8630"/>
        </w:tabs>
        <w:rPr>
          <w:rFonts w:cs="Times New Roman"/>
          <w:i w:val="0"/>
          <w:iCs w:val="0"/>
          <w:noProof/>
          <w:sz w:val="22"/>
          <w:szCs w:val="22"/>
        </w:rPr>
      </w:pPr>
      <w:hyperlink w:history="1" w:anchor="_Toc368912261">
        <w:r w:rsidRPr="004F422A" w:rsidR="00873023">
          <w:rPr>
            <w:rStyle w:val="Hyperlink"/>
            <w:noProof/>
          </w:rPr>
          <w:t>2.1.1. Recommended Architecture</w:t>
        </w:r>
        <w:r w:rsidR="00873023">
          <w:rPr>
            <w:noProof/>
            <w:webHidden/>
          </w:rPr>
          <w:tab/>
        </w:r>
        <w:r w:rsidR="005D2662">
          <w:rPr>
            <w:noProof/>
            <w:webHidden/>
          </w:rPr>
          <w:fldChar w:fldCharType="begin"/>
        </w:r>
        <w:r w:rsidR="00873023">
          <w:rPr>
            <w:noProof/>
            <w:webHidden/>
          </w:rPr>
          <w:instrText xml:space="preserve"> PAGEREF _Toc368912261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1C7C7A" w14:paraId="5FE5B93E" w14:textId="77777777">
      <w:pPr>
        <w:pStyle w:val="TOC2"/>
        <w:tabs>
          <w:tab w:val="right" w:leader="dot" w:pos="8630"/>
        </w:tabs>
        <w:rPr>
          <w:rFonts w:cs="Times New Roman"/>
          <w:smallCaps w:val="0"/>
          <w:noProof/>
          <w:sz w:val="22"/>
          <w:szCs w:val="22"/>
        </w:rPr>
      </w:pPr>
      <w:hyperlink w:history="1" w:anchor="_Toc368912262">
        <w:r w:rsidRPr="004F422A" w:rsidR="00873023">
          <w:rPr>
            <w:rStyle w:val="Hyperlink"/>
            <w:noProof/>
          </w:rPr>
          <w:t>2.2. Architectural Strategies</w:t>
        </w:r>
        <w:r w:rsidR="00873023">
          <w:rPr>
            <w:noProof/>
            <w:webHidden/>
          </w:rPr>
          <w:tab/>
        </w:r>
        <w:r w:rsidR="005D2662">
          <w:rPr>
            <w:noProof/>
            <w:webHidden/>
          </w:rPr>
          <w:fldChar w:fldCharType="begin"/>
        </w:r>
        <w:r w:rsidR="00873023">
          <w:rPr>
            <w:noProof/>
            <w:webHidden/>
          </w:rPr>
          <w:instrText xml:space="preserve"> PAGEREF _Toc368912262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1C7C7A" w14:paraId="0B0058B1" w14:textId="77777777">
      <w:pPr>
        <w:pStyle w:val="TOC3"/>
        <w:tabs>
          <w:tab w:val="right" w:leader="dot" w:pos="8630"/>
        </w:tabs>
        <w:rPr>
          <w:rFonts w:cs="Times New Roman"/>
          <w:i w:val="0"/>
          <w:iCs w:val="0"/>
          <w:noProof/>
          <w:sz w:val="22"/>
          <w:szCs w:val="22"/>
        </w:rPr>
      </w:pPr>
      <w:hyperlink w:history="1" w:anchor="_Toc368912263">
        <w:r w:rsidRPr="004F422A" w:rsidR="00873023">
          <w:rPr>
            <w:rStyle w:val="Hyperlink"/>
            <w:noProof/>
          </w:rPr>
          <w:t>2.2.1. Design Alternative</w:t>
        </w:r>
        <w:r w:rsidR="00873023">
          <w:rPr>
            <w:noProof/>
            <w:webHidden/>
          </w:rPr>
          <w:tab/>
        </w:r>
        <w:r w:rsidR="005D2662">
          <w:rPr>
            <w:noProof/>
            <w:webHidden/>
          </w:rPr>
          <w:fldChar w:fldCharType="begin"/>
        </w:r>
        <w:r w:rsidR="00873023">
          <w:rPr>
            <w:noProof/>
            <w:webHidden/>
          </w:rPr>
          <w:instrText xml:space="preserve"> PAGEREF _Toc368912263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1C7C7A" w14:paraId="2757379F" w14:textId="77777777">
      <w:pPr>
        <w:pStyle w:val="TOC3"/>
        <w:tabs>
          <w:tab w:val="right" w:leader="dot" w:pos="8630"/>
        </w:tabs>
        <w:rPr>
          <w:rFonts w:cs="Times New Roman"/>
          <w:i w:val="0"/>
          <w:iCs w:val="0"/>
          <w:noProof/>
          <w:sz w:val="22"/>
          <w:szCs w:val="22"/>
        </w:rPr>
      </w:pPr>
      <w:hyperlink w:history="1" w:anchor="_Toc368912264">
        <w:r w:rsidRPr="004F422A" w:rsidR="00873023">
          <w:rPr>
            <w:rStyle w:val="Hyperlink"/>
            <w:noProof/>
          </w:rPr>
          <w:t>2.2.2. Reuse of Existing Common Services/Utilities</w:t>
        </w:r>
        <w:r w:rsidR="00873023">
          <w:rPr>
            <w:noProof/>
            <w:webHidden/>
          </w:rPr>
          <w:tab/>
        </w:r>
        <w:r w:rsidR="005D2662">
          <w:rPr>
            <w:noProof/>
            <w:webHidden/>
          </w:rPr>
          <w:fldChar w:fldCharType="begin"/>
        </w:r>
        <w:r w:rsidR="00873023">
          <w:rPr>
            <w:noProof/>
            <w:webHidden/>
          </w:rPr>
          <w:instrText xml:space="preserve"> PAGEREF _Toc368912264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1C7C7A" w14:paraId="57FDA6E0" w14:textId="77777777">
      <w:pPr>
        <w:pStyle w:val="TOC3"/>
        <w:tabs>
          <w:tab w:val="right" w:leader="dot" w:pos="8630"/>
        </w:tabs>
        <w:rPr>
          <w:rFonts w:cs="Times New Roman"/>
          <w:i w:val="0"/>
          <w:iCs w:val="0"/>
          <w:noProof/>
          <w:sz w:val="22"/>
          <w:szCs w:val="22"/>
        </w:rPr>
      </w:pPr>
      <w:hyperlink w:history="1" w:anchor="_Toc368912265">
        <w:r w:rsidRPr="004F422A" w:rsidR="00873023">
          <w:rPr>
            <w:rStyle w:val="Hyperlink"/>
            <w:noProof/>
          </w:rPr>
          <w:t>2.2.3. Creation of New Common Services/Utilities</w:t>
        </w:r>
        <w:r w:rsidR="00873023">
          <w:rPr>
            <w:noProof/>
            <w:webHidden/>
          </w:rPr>
          <w:tab/>
        </w:r>
        <w:r w:rsidR="005D2662">
          <w:rPr>
            <w:noProof/>
            <w:webHidden/>
          </w:rPr>
          <w:fldChar w:fldCharType="begin"/>
        </w:r>
        <w:r w:rsidR="00873023">
          <w:rPr>
            <w:noProof/>
            <w:webHidden/>
          </w:rPr>
          <w:instrText xml:space="preserve"> PAGEREF _Toc368912265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1C7C7A" w14:paraId="38F7D098" w14:textId="77777777">
      <w:pPr>
        <w:pStyle w:val="TOC3"/>
        <w:tabs>
          <w:tab w:val="right" w:leader="dot" w:pos="8630"/>
        </w:tabs>
        <w:rPr>
          <w:rFonts w:cs="Times New Roman"/>
          <w:i w:val="0"/>
          <w:iCs w:val="0"/>
          <w:noProof/>
          <w:sz w:val="22"/>
          <w:szCs w:val="22"/>
        </w:rPr>
      </w:pPr>
      <w:hyperlink w:history="1" w:anchor="_Toc368912266">
        <w:r w:rsidRPr="004F422A" w:rsidR="00873023">
          <w:rPr>
            <w:rStyle w:val="Hyperlink"/>
            <w:noProof/>
          </w:rPr>
          <w:t>2.2.4. User Interface Paradigms</w:t>
        </w:r>
        <w:r w:rsidR="00873023">
          <w:rPr>
            <w:noProof/>
            <w:webHidden/>
          </w:rPr>
          <w:tab/>
        </w:r>
        <w:r w:rsidR="005D2662">
          <w:rPr>
            <w:noProof/>
            <w:webHidden/>
          </w:rPr>
          <w:fldChar w:fldCharType="begin"/>
        </w:r>
        <w:r w:rsidR="00873023">
          <w:rPr>
            <w:noProof/>
            <w:webHidden/>
          </w:rPr>
          <w:instrText xml:space="preserve"> PAGEREF _Toc368912266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1C7C7A" w14:paraId="160A1C4E" w14:textId="77777777">
      <w:pPr>
        <w:pStyle w:val="TOC3"/>
        <w:tabs>
          <w:tab w:val="right" w:leader="dot" w:pos="8630"/>
        </w:tabs>
        <w:rPr>
          <w:rFonts w:cs="Times New Roman"/>
          <w:i w:val="0"/>
          <w:iCs w:val="0"/>
          <w:noProof/>
          <w:sz w:val="22"/>
          <w:szCs w:val="22"/>
        </w:rPr>
      </w:pPr>
      <w:hyperlink w:history="1" w:anchor="_Toc368912267">
        <w:r w:rsidRPr="004F422A" w:rsidR="00873023">
          <w:rPr>
            <w:rStyle w:val="Hyperlink"/>
            <w:noProof/>
          </w:rPr>
          <w:t>2.2.5. System Interface Paradigms</w:t>
        </w:r>
        <w:r w:rsidR="00873023">
          <w:rPr>
            <w:noProof/>
            <w:webHidden/>
          </w:rPr>
          <w:tab/>
        </w:r>
        <w:r w:rsidR="005D2662">
          <w:rPr>
            <w:noProof/>
            <w:webHidden/>
          </w:rPr>
          <w:fldChar w:fldCharType="begin"/>
        </w:r>
        <w:r w:rsidR="00873023">
          <w:rPr>
            <w:noProof/>
            <w:webHidden/>
          </w:rPr>
          <w:instrText xml:space="preserve"> PAGEREF _Toc368912267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1C7C7A" w14:paraId="1CECA1F2" w14:textId="77777777">
      <w:pPr>
        <w:pStyle w:val="TOC3"/>
        <w:tabs>
          <w:tab w:val="right" w:leader="dot" w:pos="8630"/>
        </w:tabs>
        <w:rPr>
          <w:rFonts w:cs="Times New Roman"/>
          <w:i w:val="0"/>
          <w:iCs w:val="0"/>
          <w:noProof/>
          <w:sz w:val="22"/>
          <w:szCs w:val="22"/>
        </w:rPr>
      </w:pPr>
      <w:hyperlink w:history="1" w:anchor="_Toc368912268">
        <w:r w:rsidRPr="004F422A" w:rsidR="00873023">
          <w:rPr>
            <w:rStyle w:val="Hyperlink"/>
            <w:noProof/>
          </w:rPr>
          <w:t>2.2.6. Error Detection / Exceptional Handling</w:t>
        </w:r>
        <w:r w:rsidR="00873023">
          <w:rPr>
            <w:noProof/>
            <w:webHidden/>
          </w:rPr>
          <w:tab/>
        </w:r>
        <w:r w:rsidR="005D2662">
          <w:rPr>
            <w:noProof/>
            <w:webHidden/>
          </w:rPr>
          <w:fldChar w:fldCharType="begin"/>
        </w:r>
        <w:r w:rsidR="00873023">
          <w:rPr>
            <w:noProof/>
            <w:webHidden/>
          </w:rPr>
          <w:instrText xml:space="preserve"> PAGEREF _Toc368912268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1C7C7A" w14:paraId="3D0D90F0" w14:textId="77777777">
      <w:pPr>
        <w:pStyle w:val="TOC3"/>
        <w:tabs>
          <w:tab w:val="right" w:leader="dot" w:pos="8630"/>
        </w:tabs>
        <w:rPr>
          <w:rFonts w:cs="Times New Roman"/>
          <w:i w:val="0"/>
          <w:iCs w:val="0"/>
          <w:noProof/>
          <w:sz w:val="22"/>
          <w:szCs w:val="22"/>
        </w:rPr>
      </w:pPr>
      <w:hyperlink w:history="1" w:anchor="_Toc368912269">
        <w:r w:rsidRPr="004F422A" w:rsidR="00873023">
          <w:rPr>
            <w:rStyle w:val="Hyperlink"/>
            <w:noProof/>
          </w:rPr>
          <w:t>2.2.7. Memory Management</w:t>
        </w:r>
        <w:r w:rsidR="00873023">
          <w:rPr>
            <w:noProof/>
            <w:webHidden/>
          </w:rPr>
          <w:tab/>
        </w:r>
        <w:r w:rsidR="005D2662">
          <w:rPr>
            <w:noProof/>
            <w:webHidden/>
          </w:rPr>
          <w:fldChar w:fldCharType="begin"/>
        </w:r>
        <w:r w:rsidR="00873023">
          <w:rPr>
            <w:noProof/>
            <w:webHidden/>
          </w:rPr>
          <w:instrText xml:space="preserve"> PAGEREF _Toc368912269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1C7C7A" w14:paraId="4C7E20BA" w14:textId="77777777">
      <w:pPr>
        <w:pStyle w:val="TOC3"/>
        <w:tabs>
          <w:tab w:val="right" w:leader="dot" w:pos="8630"/>
        </w:tabs>
        <w:rPr>
          <w:rFonts w:cs="Times New Roman"/>
          <w:i w:val="0"/>
          <w:iCs w:val="0"/>
          <w:noProof/>
          <w:sz w:val="22"/>
          <w:szCs w:val="22"/>
        </w:rPr>
      </w:pPr>
      <w:hyperlink w:history="1" w:anchor="_Toc368912270">
        <w:r w:rsidRPr="004F422A" w:rsidR="00873023">
          <w:rPr>
            <w:rStyle w:val="Hyperlink"/>
            <w:noProof/>
          </w:rPr>
          <w:t>2.2.8. Performance</w:t>
        </w:r>
        <w:r w:rsidR="00873023">
          <w:rPr>
            <w:noProof/>
            <w:webHidden/>
          </w:rPr>
          <w:tab/>
        </w:r>
        <w:r w:rsidR="005D2662">
          <w:rPr>
            <w:noProof/>
            <w:webHidden/>
          </w:rPr>
          <w:fldChar w:fldCharType="begin"/>
        </w:r>
        <w:r w:rsidR="00873023">
          <w:rPr>
            <w:noProof/>
            <w:webHidden/>
          </w:rPr>
          <w:instrText xml:space="preserve"> PAGEREF _Toc368912270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1C7C7A" w14:paraId="1DBA5BBC" w14:textId="77777777">
      <w:pPr>
        <w:pStyle w:val="TOC3"/>
        <w:tabs>
          <w:tab w:val="right" w:leader="dot" w:pos="8630"/>
        </w:tabs>
        <w:rPr>
          <w:rFonts w:cs="Times New Roman"/>
          <w:i w:val="0"/>
          <w:iCs w:val="0"/>
          <w:noProof/>
          <w:sz w:val="22"/>
          <w:szCs w:val="22"/>
        </w:rPr>
      </w:pPr>
      <w:hyperlink w:history="1" w:anchor="_Toc368912271">
        <w:r w:rsidRPr="004F422A" w:rsidR="00873023">
          <w:rPr>
            <w:rStyle w:val="Hyperlink"/>
            <w:noProof/>
          </w:rPr>
          <w:t>2.2.9. Security</w:t>
        </w:r>
        <w:r w:rsidR="00873023">
          <w:rPr>
            <w:noProof/>
            <w:webHidden/>
          </w:rPr>
          <w:tab/>
        </w:r>
        <w:r w:rsidR="005D2662">
          <w:rPr>
            <w:noProof/>
            <w:webHidden/>
          </w:rPr>
          <w:fldChar w:fldCharType="begin"/>
        </w:r>
        <w:r w:rsidR="00873023">
          <w:rPr>
            <w:noProof/>
            <w:webHidden/>
          </w:rPr>
          <w:instrText xml:space="preserve"> PAGEREF _Toc368912271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1C7C7A" w14:paraId="115DFECF" w14:textId="77777777">
      <w:pPr>
        <w:pStyle w:val="TOC3"/>
        <w:tabs>
          <w:tab w:val="right" w:leader="dot" w:pos="8630"/>
        </w:tabs>
        <w:rPr>
          <w:rFonts w:cs="Times New Roman"/>
          <w:i w:val="0"/>
          <w:iCs w:val="0"/>
          <w:noProof/>
          <w:sz w:val="22"/>
          <w:szCs w:val="22"/>
        </w:rPr>
      </w:pPr>
      <w:hyperlink w:history="1" w:anchor="_Toc368912272">
        <w:r w:rsidRPr="004F422A" w:rsidR="00873023">
          <w:rPr>
            <w:rStyle w:val="Hyperlink"/>
            <w:noProof/>
          </w:rPr>
          <w:t>2.2.10. Concurrency and Synchronization</w:t>
        </w:r>
        <w:r w:rsidR="00873023">
          <w:rPr>
            <w:noProof/>
            <w:webHidden/>
          </w:rPr>
          <w:tab/>
        </w:r>
        <w:r w:rsidR="005D2662">
          <w:rPr>
            <w:noProof/>
            <w:webHidden/>
          </w:rPr>
          <w:fldChar w:fldCharType="begin"/>
        </w:r>
        <w:r w:rsidR="00873023">
          <w:rPr>
            <w:noProof/>
            <w:webHidden/>
          </w:rPr>
          <w:instrText xml:space="preserve"> PAGEREF _Toc368912272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1C7C7A" w14:paraId="5E0517ED" w14:textId="77777777">
      <w:pPr>
        <w:pStyle w:val="TOC3"/>
        <w:tabs>
          <w:tab w:val="right" w:leader="dot" w:pos="8630"/>
        </w:tabs>
        <w:rPr>
          <w:rFonts w:cs="Times New Roman"/>
          <w:i w:val="0"/>
          <w:iCs w:val="0"/>
          <w:noProof/>
          <w:sz w:val="22"/>
          <w:szCs w:val="22"/>
        </w:rPr>
      </w:pPr>
      <w:hyperlink w:history="1" w:anchor="_Toc368912273">
        <w:r w:rsidRPr="004F422A" w:rsidR="00873023">
          <w:rPr>
            <w:rStyle w:val="Hyperlink"/>
            <w:noProof/>
          </w:rPr>
          <w:t>2.2.11. Housekeeping and Maintenance</w:t>
        </w:r>
        <w:r w:rsidR="00873023">
          <w:rPr>
            <w:noProof/>
            <w:webHidden/>
          </w:rPr>
          <w:tab/>
        </w:r>
        <w:r w:rsidR="005D2662">
          <w:rPr>
            <w:noProof/>
            <w:webHidden/>
          </w:rPr>
          <w:fldChar w:fldCharType="begin"/>
        </w:r>
        <w:r w:rsidR="00873023">
          <w:rPr>
            <w:noProof/>
            <w:webHidden/>
          </w:rPr>
          <w:instrText xml:space="preserve"> PAGEREF _Toc368912273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1C7C7A" w14:paraId="0473B8F1" w14:textId="77777777">
      <w:pPr>
        <w:pStyle w:val="TOC1"/>
        <w:tabs>
          <w:tab w:val="right" w:leader="dot" w:pos="8630"/>
        </w:tabs>
        <w:rPr>
          <w:rFonts w:cs="Times New Roman"/>
          <w:b w:val="0"/>
          <w:bCs w:val="0"/>
          <w:caps w:val="0"/>
          <w:noProof/>
          <w:sz w:val="22"/>
          <w:szCs w:val="22"/>
        </w:rPr>
      </w:pPr>
      <w:hyperlink w:history="1" w:anchor="_Toc368912274">
        <w:r w:rsidRPr="004F422A" w:rsidR="00873023">
          <w:rPr>
            <w:rStyle w:val="Hyperlink"/>
            <w:noProof/>
          </w:rPr>
          <w:t>3. System Architecture</w:t>
        </w:r>
        <w:r w:rsidR="00873023">
          <w:rPr>
            <w:noProof/>
            <w:webHidden/>
          </w:rPr>
          <w:tab/>
        </w:r>
        <w:r w:rsidR="005D2662">
          <w:rPr>
            <w:noProof/>
            <w:webHidden/>
          </w:rPr>
          <w:fldChar w:fldCharType="begin"/>
        </w:r>
        <w:r w:rsidR="00873023">
          <w:rPr>
            <w:noProof/>
            <w:webHidden/>
          </w:rPr>
          <w:instrText xml:space="preserve"> PAGEREF _Toc368912274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1C7C7A" w14:paraId="668AA0DB" w14:textId="77777777">
      <w:pPr>
        <w:pStyle w:val="TOC2"/>
        <w:tabs>
          <w:tab w:val="right" w:leader="dot" w:pos="8630"/>
        </w:tabs>
        <w:rPr>
          <w:rFonts w:cs="Times New Roman"/>
          <w:smallCaps w:val="0"/>
          <w:noProof/>
          <w:sz w:val="22"/>
          <w:szCs w:val="22"/>
        </w:rPr>
      </w:pPr>
      <w:hyperlink w:history="1" w:anchor="_Toc368912275">
        <w:r w:rsidRPr="004F422A" w:rsidR="00873023">
          <w:rPr>
            <w:rStyle w:val="Hyperlink"/>
            <w:noProof/>
          </w:rPr>
          <w:t>3.1. System Architecture Diagram. (Not Necessary)</w:t>
        </w:r>
        <w:r w:rsidR="00873023">
          <w:rPr>
            <w:noProof/>
            <w:webHidden/>
          </w:rPr>
          <w:tab/>
        </w:r>
        <w:r w:rsidR="005D2662">
          <w:rPr>
            <w:noProof/>
            <w:webHidden/>
          </w:rPr>
          <w:fldChar w:fldCharType="begin"/>
        </w:r>
        <w:r w:rsidR="00873023">
          <w:rPr>
            <w:noProof/>
            <w:webHidden/>
          </w:rPr>
          <w:instrText xml:space="preserve"> PAGEREF _Toc368912275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1C7C7A" w14:paraId="6F49F14F" w14:textId="77777777">
      <w:pPr>
        <w:pStyle w:val="TOC2"/>
        <w:tabs>
          <w:tab w:val="right" w:leader="dot" w:pos="8630"/>
        </w:tabs>
        <w:rPr>
          <w:rFonts w:cs="Times New Roman"/>
          <w:smallCaps w:val="0"/>
          <w:noProof/>
          <w:sz w:val="22"/>
          <w:szCs w:val="22"/>
        </w:rPr>
      </w:pPr>
      <w:hyperlink w:history="1" w:anchor="_Toc368912276">
        <w:r w:rsidRPr="004F422A" w:rsidR="00873023">
          <w:rPr>
            <w:rStyle w:val="Hyperlink"/>
            <w:noProof/>
          </w:rPr>
          <w:t>3.2. System Use-Cases</w:t>
        </w:r>
        <w:r w:rsidR="00873023">
          <w:rPr>
            <w:noProof/>
            <w:webHidden/>
          </w:rPr>
          <w:tab/>
        </w:r>
        <w:r w:rsidR="005D2662">
          <w:rPr>
            <w:noProof/>
            <w:webHidden/>
          </w:rPr>
          <w:fldChar w:fldCharType="begin"/>
        </w:r>
        <w:r w:rsidR="00873023">
          <w:rPr>
            <w:noProof/>
            <w:webHidden/>
          </w:rPr>
          <w:instrText xml:space="preserve"> PAGEREF _Toc368912276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1C7C7A" w14:paraId="02BB584B" w14:textId="77777777">
      <w:pPr>
        <w:pStyle w:val="TOC2"/>
        <w:tabs>
          <w:tab w:val="right" w:leader="dot" w:pos="8630"/>
        </w:tabs>
        <w:rPr>
          <w:rFonts w:cs="Times New Roman"/>
          <w:smallCaps w:val="0"/>
          <w:noProof/>
          <w:sz w:val="22"/>
          <w:szCs w:val="22"/>
        </w:rPr>
      </w:pPr>
      <w:hyperlink w:history="1" w:anchor="_Toc368912277">
        <w:r w:rsidRPr="004F422A" w:rsidR="00873023">
          <w:rPr>
            <w:rStyle w:val="Hyperlink"/>
            <w:noProof/>
          </w:rPr>
          <w:t>3.3. Subsystem Architecture</w:t>
        </w:r>
        <w:r w:rsidR="00873023">
          <w:rPr>
            <w:noProof/>
            <w:webHidden/>
          </w:rPr>
          <w:tab/>
        </w:r>
        <w:r w:rsidR="005D2662">
          <w:rPr>
            <w:noProof/>
            <w:webHidden/>
          </w:rPr>
          <w:fldChar w:fldCharType="begin"/>
        </w:r>
        <w:r w:rsidR="00873023">
          <w:rPr>
            <w:noProof/>
            <w:webHidden/>
          </w:rPr>
          <w:instrText xml:space="preserve"> PAGEREF _Toc368912277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1C7C7A" w14:paraId="6836DAA2" w14:textId="77777777">
      <w:pPr>
        <w:pStyle w:val="TOC2"/>
        <w:tabs>
          <w:tab w:val="right" w:leader="dot" w:pos="8630"/>
        </w:tabs>
        <w:rPr>
          <w:rFonts w:cs="Times New Roman"/>
          <w:smallCaps w:val="0"/>
          <w:noProof/>
          <w:sz w:val="22"/>
          <w:szCs w:val="22"/>
        </w:rPr>
      </w:pPr>
      <w:hyperlink w:history="1" w:anchor="_Toc368912278">
        <w:r w:rsidRPr="004F422A" w:rsidR="00873023">
          <w:rPr>
            <w:rStyle w:val="Hyperlink"/>
            <w:noProof/>
          </w:rPr>
          <w:t>3.4. System Interfaces</w:t>
        </w:r>
        <w:r w:rsidR="00873023">
          <w:rPr>
            <w:noProof/>
            <w:webHidden/>
          </w:rPr>
          <w:tab/>
        </w:r>
        <w:r w:rsidR="005D2662">
          <w:rPr>
            <w:noProof/>
            <w:webHidden/>
          </w:rPr>
          <w:fldChar w:fldCharType="begin"/>
        </w:r>
        <w:r w:rsidR="00873023">
          <w:rPr>
            <w:noProof/>
            <w:webHidden/>
          </w:rPr>
          <w:instrText xml:space="preserve"> PAGEREF _Toc368912278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1C7C7A" w14:paraId="1B6E6B32" w14:textId="77777777">
      <w:pPr>
        <w:pStyle w:val="TOC3"/>
        <w:tabs>
          <w:tab w:val="right" w:leader="dot" w:pos="8630"/>
        </w:tabs>
        <w:rPr>
          <w:rFonts w:cs="Times New Roman"/>
          <w:i w:val="0"/>
          <w:iCs w:val="0"/>
          <w:noProof/>
          <w:sz w:val="22"/>
          <w:szCs w:val="22"/>
        </w:rPr>
      </w:pPr>
      <w:hyperlink w:history="1" w:anchor="_Toc368912279">
        <w:r w:rsidRPr="004F422A" w:rsidR="00873023">
          <w:rPr>
            <w:rStyle w:val="Hyperlink"/>
            <w:noProof/>
          </w:rPr>
          <w:t>3.4.1. Internal Interfaces</w:t>
        </w:r>
        <w:r w:rsidR="00873023">
          <w:rPr>
            <w:noProof/>
            <w:webHidden/>
          </w:rPr>
          <w:tab/>
        </w:r>
        <w:r w:rsidR="005D2662">
          <w:rPr>
            <w:noProof/>
            <w:webHidden/>
          </w:rPr>
          <w:fldChar w:fldCharType="begin"/>
        </w:r>
        <w:r w:rsidR="00873023">
          <w:rPr>
            <w:noProof/>
            <w:webHidden/>
          </w:rPr>
          <w:instrText xml:space="preserve"> PAGEREF _Toc368912279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1C7C7A" w14:paraId="76132EAF" w14:textId="77777777">
      <w:pPr>
        <w:pStyle w:val="TOC3"/>
        <w:tabs>
          <w:tab w:val="right" w:leader="dot" w:pos="8630"/>
        </w:tabs>
        <w:rPr>
          <w:rFonts w:cs="Times New Roman"/>
          <w:i w:val="0"/>
          <w:iCs w:val="0"/>
          <w:noProof/>
          <w:sz w:val="22"/>
          <w:szCs w:val="22"/>
        </w:rPr>
      </w:pPr>
      <w:hyperlink w:history="1" w:anchor="_Toc368912280">
        <w:r w:rsidRPr="004F422A" w:rsidR="00873023">
          <w:rPr>
            <w:rStyle w:val="Hyperlink"/>
            <w:noProof/>
          </w:rPr>
          <w:t>3.4.2. External Interfaces</w:t>
        </w:r>
        <w:r w:rsidR="00873023">
          <w:rPr>
            <w:noProof/>
            <w:webHidden/>
          </w:rPr>
          <w:tab/>
        </w:r>
        <w:r w:rsidR="005D2662">
          <w:rPr>
            <w:noProof/>
            <w:webHidden/>
          </w:rPr>
          <w:fldChar w:fldCharType="begin"/>
        </w:r>
        <w:r w:rsidR="00873023">
          <w:rPr>
            <w:noProof/>
            <w:webHidden/>
          </w:rPr>
          <w:instrText xml:space="preserve"> PAGEREF _Toc368912280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1C7C7A" w14:paraId="58F2E164" w14:textId="77777777">
      <w:pPr>
        <w:pStyle w:val="TOC1"/>
        <w:tabs>
          <w:tab w:val="right" w:leader="dot" w:pos="8630"/>
        </w:tabs>
        <w:rPr>
          <w:rFonts w:cs="Times New Roman"/>
          <w:b w:val="0"/>
          <w:bCs w:val="0"/>
          <w:caps w:val="0"/>
          <w:noProof/>
          <w:sz w:val="22"/>
          <w:szCs w:val="22"/>
        </w:rPr>
      </w:pPr>
      <w:hyperlink w:history="1" w:anchor="_Toc368912281">
        <w:r w:rsidRPr="004F422A" w:rsidR="00873023">
          <w:rPr>
            <w:rStyle w:val="Hyperlink"/>
            <w:noProof/>
          </w:rPr>
          <w:t>4. Detailed System Design</w:t>
        </w:r>
        <w:r w:rsidR="00873023">
          <w:rPr>
            <w:noProof/>
            <w:webHidden/>
          </w:rPr>
          <w:tab/>
        </w:r>
        <w:r w:rsidR="005D2662">
          <w:rPr>
            <w:noProof/>
            <w:webHidden/>
          </w:rPr>
          <w:fldChar w:fldCharType="begin"/>
        </w:r>
        <w:r w:rsidR="00873023">
          <w:rPr>
            <w:noProof/>
            <w:webHidden/>
          </w:rPr>
          <w:instrText xml:space="preserve"> PAGEREF _Toc368912281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1C7C7A" w14:paraId="78BD8FDE" w14:textId="77777777">
      <w:pPr>
        <w:pStyle w:val="TOC2"/>
        <w:tabs>
          <w:tab w:val="right" w:leader="dot" w:pos="8630"/>
        </w:tabs>
        <w:rPr>
          <w:rFonts w:cs="Times New Roman"/>
          <w:smallCaps w:val="0"/>
          <w:noProof/>
          <w:sz w:val="22"/>
          <w:szCs w:val="22"/>
        </w:rPr>
      </w:pPr>
      <w:hyperlink w:history="1" w:anchor="_Toc368912282">
        <w:r w:rsidRPr="004F422A" w:rsidR="00873023">
          <w:rPr>
            <w:rStyle w:val="Hyperlink"/>
            <w:noProof/>
          </w:rPr>
          <w:t>4.1. Key Entities</w:t>
        </w:r>
        <w:r w:rsidR="00873023">
          <w:rPr>
            <w:noProof/>
            <w:webHidden/>
          </w:rPr>
          <w:tab/>
        </w:r>
        <w:r w:rsidR="005D2662">
          <w:rPr>
            <w:noProof/>
            <w:webHidden/>
          </w:rPr>
          <w:fldChar w:fldCharType="begin"/>
        </w:r>
        <w:r w:rsidR="00873023">
          <w:rPr>
            <w:noProof/>
            <w:webHidden/>
          </w:rPr>
          <w:instrText xml:space="preserve"> PAGEREF _Toc368912282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1C7C7A" w14:paraId="1B452FFC" w14:textId="77777777">
      <w:pPr>
        <w:pStyle w:val="TOC2"/>
        <w:tabs>
          <w:tab w:val="right" w:leader="dot" w:pos="8630"/>
        </w:tabs>
        <w:rPr>
          <w:rFonts w:cs="Times New Roman"/>
          <w:smallCaps w:val="0"/>
          <w:noProof/>
          <w:sz w:val="22"/>
          <w:szCs w:val="22"/>
        </w:rPr>
      </w:pPr>
      <w:hyperlink w:history="1" w:anchor="_Toc368912283">
        <w:r w:rsidRPr="004F422A" w:rsidR="00873023">
          <w:rPr>
            <w:rStyle w:val="Hyperlink"/>
            <w:noProof/>
          </w:rPr>
          <w:t>4.2. Detailed-Level Database Design</w:t>
        </w:r>
        <w:r w:rsidR="00873023">
          <w:rPr>
            <w:noProof/>
            <w:webHidden/>
          </w:rPr>
          <w:tab/>
        </w:r>
        <w:r w:rsidR="005D2662">
          <w:rPr>
            <w:noProof/>
            <w:webHidden/>
          </w:rPr>
          <w:fldChar w:fldCharType="begin"/>
        </w:r>
        <w:r w:rsidR="00873023">
          <w:rPr>
            <w:noProof/>
            <w:webHidden/>
          </w:rPr>
          <w:instrText xml:space="preserve"> PAGEREF _Toc368912283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1C7C7A" w14:paraId="484EA599" w14:textId="77777777">
      <w:pPr>
        <w:pStyle w:val="TOC3"/>
        <w:tabs>
          <w:tab w:val="right" w:leader="dot" w:pos="8630"/>
        </w:tabs>
        <w:rPr>
          <w:rFonts w:cs="Times New Roman"/>
          <w:i w:val="0"/>
          <w:iCs w:val="0"/>
          <w:noProof/>
          <w:sz w:val="22"/>
          <w:szCs w:val="22"/>
        </w:rPr>
      </w:pPr>
      <w:hyperlink w:history="1" w:anchor="_Toc368912284">
        <w:r w:rsidRPr="004F422A" w:rsidR="00873023">
          <w:rPr>
            <w:rStyle w:val="Hyperlink"/>
            <w:noProof/>
          </w:rPr>
          <w:t>4.2.1. Data Mapping Information</w:t>
        </w:r>
        <w:r w:rsidR="00873023">
          <w:rPr>
            <w:noProof/>
            <w:webHidden/>
          </w:rPr>
          <w:tab/>
        </w:r>
        <w:r w:rsidR="005D2662">
          <w:rPr>
            <w:noProof/>
            <w:webHidden/>
          </w:rPr>
          <w:fldChar w:fldCharType="begin"/>
        </w:r>
        <w:r w:rsidR="00873023">
          <w:rPr>
            <w:noProof/>
            <w:webHidden/>
          </w:rPr>
          <w:instrText xml:space="preserve"> PAGEREF _Toc368912284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1C7C7A" w14:paraId="0C33AA43" w14:textId="77777777">
      <w:pPr>
        <w:pStyle w:val="TOC3"/>
        <w:tabs>
          <w:tab w:val="right" w:leader="dot" w:pos="8630"/>
        </w:tabs>
        <w:rPr>
          <w:rFonts w:cs="Times New Roman"/>
          <w:i w:val="0"/>
          <w:iCs w:val="0"/>
          <w:noProof/>
          <w:sz w:val="22"/>
          <w:szCs w:val="22"/>
        </w:rPr>
      </w:pPr>
      <w:hyperlink w:history="1" w:anchor="_Toc368912285">
        <w:r w:rsidRPr="004F422A" w:rsidR="00873023">
          <w:rPr>
            <w:rStyle w:val="Hyperlink"/>
            <w:noProof/>
          </w:rPr>
          <w:t>4.2.2. Data Conversion</w:t>
        </w:r>
        <w:r w:rsidR="00873023">
          <w:rPr>
            <w:noProof/>
            <w:webHidden/>
          </w:rPr>
          <w:tab/>
        </w:r>
        <w:r w:rsidR="005D2662">
          <w:rPr>
            <w:noProof/>
            <w:webHidden/>
          </w:rPr>
          <w:fldChar w:fldCharType="begin"/>
        </w:r>
        <w:r w:rsidR="00873023">
          <w:rPr>
            <w:noProof/>
            <w:webHidden/>
          </w:rPr>
          <w:instrText xml:space="preserve"> PAGEREF _Toc368912285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1C7C7A" w14:paraId="3517915A" w14:textId="77777777">
      <w:pPr>
        <w:pStyle w:val="TOC2"/>
        <w:tabs>
          <w:tab w:val="right" w:leader="dot" w:pos="8630"/>
        </w:tabs>
        <w:rPr>
          <w:rFonts w:cs="Times New Roman"/>
          <w:smallCaps w:val="0"/>
          <w:noProof/>
          <w:sz w:val="22"/>
          <w:szCs w:val="22"/>
        </w:rPr>
      </w:pPr>
      <w:hyperlink w:history="1" w:anchor="_Toc368912286">
        <w:r w:rsidRPr="004F422A" w:rsidR="00873023">
          <w:rPr>
            <w:rStyle w:val="Hyperlink"/>
            <w:noProof/>
          </w:rPr>
          <w:t>4.3. Archival and retention requirements</w:t>
        </w:r>
        <w:r w:rsidR="00873023">
          <w:rPr>
            <w:noProof/>
            <w:webHidden/>
          </w:rPr>
          <w:tab/>
        </w:r>
        <w:r w:rsidR="005D2662">
          <w:rPr>
            <w:noProof/>
            <w:webHidden/>
          </w:rPr>
          <w:fldChar w:fldCharType="begin"/>
        </w:r>
        <w:r w:rsidR="00873023">
          <w:rPr>
            <w:noProof/>
            <w:webHidden/>
          </w:rPr>
          <w:instrText xml:space="preserve"> PAGEREF _Toc368912286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1C7C7A" w14:paraId="642FE855" w14:textId="77777777">
      <w:pPr>
        <w:pStyle w:val="TOC2"/>
        <w:tabs>
          <w:tab w:val="right" w:leader="dot" w:pos="8630"/>
        </w:tabs>
        <w:rPr>
          <w:rFonts w:cs="Times New Roman"/>
          <w:smallCaps w:val="0"/>
          <w:noProof/>
          <w:sz w:val="22"/>
          <w:szCs w:val="22"/>
        </w:rPr>
      </w:pPr>
      <w:hyperlink w:history="1" w:anchor="_Toc368912287">
        <w:r w:rsidRPr="004F422A" w:rsidR="00873023">
          <w:rPr>
            <w:rStyle w:val="Hyperlink"/>
            <w:noProof/>
          </w:rPr>
          <w:t>4.4. Disaster and Failure Recovery</w:t>
        </w:r>
        <w:r w:rsidR="00873023">
          <w:rPr>
            <w:noProof/>
            <w:webHidden/>
          </w:rPr>
          <w:tab/>
        </w:r>
        <w:r w:rsidR="005D2662">
          <w:rPr>
            <w:noProof/>
            <w:webHidden/>
          </w:rPr>
          <w:fldChar w:fldCharType="begin"/>
        </w:r>
        <w:r w:rsidR="00873023">
          <w:rPr>
            <w:noProof/>
            <w:webHidden/>
          </w:rPr>
          <w:instrText xml:space="preserve"> PAGEREF _Toc368912287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1C7C7A" w14:paraId="1CF0FF64" w14:textId="77777777">
      <w:pPr>
        <w:pStyle w:val="TOC2"/>
        <w:tabs>
          <w:tab w:val="right" w:leader="dot" w:pos="8630"/>
        </w:tabs>
        <w:rPr>
          <w:rFonts w:cs="Times New Roman"/>
          <w:smallCaps w:val="0"/>
          <w:noProof/>
          <w:sz w:val="22"/>
          <w:szCs w:val="22"/>
        </w:rPr>
      </w:pPr>
      <w:hyperlink w:history="1" w:anchor="_Toc368912288">
        <w:r w:rsidRPr="004F422A" w:rsidR="00873023">
          <w:rPr>
            <w:rStyle w:val="Hyperlink"/>
            <w:noProof/>
          </w:rPr>
          <w:t>4.5. Business Process workflow</w:t>
        </w:r>
        <w:r w:rsidR="00873023">
          <w:rPr>
            <w:noProof/>
            <w:webHidden/>
          </w:rPr>
          <w:tab/>
        </w:r>
        <w:r w:rsidR="005D2662">
          <w:rPr>
            <w:noProof/>
            <w:webHidden/>
          </w:rPr>
          <w:fldChar w:fldCharType="begin"/>
        </w:r>
        <w:r w:rsidR="00873023">
          <w:rPr>
            <w:noProof/>
            <w:webHidden/>
          </w:rPr>
          <w:instrText xml:space="preserve"> PAGEREF _Toc368912288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1C7C7A" w14:paraId="64825221" w14:textId="77777777">
      <w:pPr>
        <w:pStyle w:val="TOC2"/>
        <w:tabs>
          <w:tab w:val="right" w:leader="dot" w:pos="8630"/>
        </w:tabs>
        <w:rPr>
          <w:rFonts w:cs="Times New Roman"/>
          <w:smallCaps w:val="0"/>
          <w:noProof/>
          <w:sz w:val="22"/>
          <w:szCs w:val="22"/>
        </w:rPr>
      </w:pPr>
      <w:hyperlink w:history="1" w:anchor="_Toc368912289">
        <w:r w:rsidRPr="004F422A" w:rsidR="00873023">
          <w:rPr>
            <w:rStyle w:val="Hyperlink"/>
            <w:noProof/>
          </w:rPr>
          <w:t>4.6. Business Process Modeling and Management (as applicable)</w:t>
        </w:r>
        <w:r w:rsidR="00873023">
          <w:rPr>
            <w:noProof/>
            <w:webHidden/>
          </w:rPr>
          <w:tab/>
        </w:r>
        <w:r w:rsidR="005D2662">
          <w:rPr>
            <w:noProof/>
            <w:webHidden/>
          </w:rPr>
          <w:fldChar w:fldCharType="begin"/>
        </w:r>
        <w:r w:rsidR="00873023">
          <w:rPr>
            <w:noProof/>
            <w:webHidden/>
          </w:rPr>
          <w:instrText xml:space="preserve"> PAGEREF _Toc368912289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1C7C7A" w14:paraId="76959BAB" w14:textId="77777777">
      <w:pPr>
        <w:pStyle w:val="TOC2"/>
        <w:tabs>
          <w:tab w:val="right" w:leader="dot" w:pos="8630"/>
        </w:tabs>
        <w:rPr>
          <w:rFonts w:cs="Times New Roman"/>
          <w:smallCaps w:val="0"/>
          <w:noProof/>
          <w:sz w:val="22"/>
          <w:szCs w:val="22"/>
        </w:rPr>
      </w:pPr>
      <w:hyperlink w:history="1" w:anchor="_Toc368912290">
        <w:r w:rsidRPr="004F422A" w:rsidR="00873023">
          <w:rPr>
            <w:rStyle w:val="Hyperlink"/>
            <w:noProof/>
          </w:rPr>
          <w:t>4.7. Business Logic</w:t>
        </w:r>
        <w:r w:rsidR="00873023">
          <w:rPr>
            <w:noProof/>
            <w:webHidden/>
          </w:rPr>
          <w:tab/>
        </w:r>
        <w:r w:rsidR="005D2662">
          <w:rPr>
            <w:noProof/>
            <w:webHidden/>
          </w:rPr>
          <w:fldChar w:fldCharType="begin"/>
        </w:r>
        <w:r w:rsidR="00873023">
          <w:rPr>
            <w:noProof/>
            <w:webHidden/>
          </w:rPr>
          <w:instrText xml:space="preserve"> PAGEREF _Toc368912290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1C7C7A" w14:paraId="6481ED99" w14:textId="77777777">
      <w:pPr>
        <w:pStyle w:val="TOC2"/>
        <w:tabs>
          <w:tab w:val="right" w:leader="dot" w:pos="8630"/>
        </w:tabs>
        <w:rPr>
          <w:rFonts w:cs="Times New Roman"/>
          <w:smallCaps w:val="0"/>
          <w:noProof/>
          <w:sz w:val="22"/>
          <w:szCs w:val="22"/>
        </w:rPr>
      </w:pPr>
      <w:hyperlink w:history="1" w:anchor="_Toc368912291">
        <w:r w:rsidRPr="004F422A" w:rsidR="00873023">
          <w:rPr>
            <w:rStyle w:val="Hyperlink"/>
            <w:noProof/>
          </w:rPr>
          <w:t>4.8. Variables</w:t>
        </w:r>
        <w:r w:rsidR="00873023">
          <w:rPr>
            <w:noProof/>
            <w:webHidden/>
          </w:rPr>
          <w:tab/>
        </w:r>
        <w:r w:rsidR="005D2662">
          <w:rPr>
            <w:noProof/>
            <w:webHidden/>
          </w:rPr>
          <w:fldChar w:fldCharType="begin"/>
        </w:r>
        <w:r w:rsidR="00873023">
          <w:rPr>
            <w:noProof/>
            <w:webHidden/>
          </w:rPr>
          <w:instrText xml:space="preserve"> PAGEREF _Toc368912291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1C7C7A" w14:paraId="6784F7CC" w14:textId="77777777">
      <w:pPr>
        <w:pStyle w:val="TOC2"/>
        <w:tabs>
          <w:tab w:val="right" w:leader="dot" w:pos="8630"/>
        </w:tabs>
        <w:rPr>
          <w:rFonts w:cs="Times New Roman"/>
          <w:smallCaps w:val="0"/>
          <w:noProof/>
          <w:sz w:val="22"/>
          <w:szCs w:val="22"/>
        </w:rPr>
      </w:pPr>
      <w:hyperlink w:history="1" w:anchor="_Toc368912292">
        <w:r w:rsidRPr="004F422A" w:rsidR="00873023">
          <w:rPr>
            <w:rStyle w:val="Hyperlink"/>
            <w:noProof/>
          </w:rPr>
          <w:t>4.9. Activity / Class Diagrams (as applicable)</w:t>
        </w:r>
        <w:r w:rsidR="00873023">
          <w:rPr>
            <w:noProof/>
            <w:webHidden/>
          </w:rPr>
          <w:tab/>
        </w:r>
        <w:r w:rsidR="005D2662">
          <w:rPr>
            <w:noProof/>
            <w:webHidden/>
          </w:rPr>
          <w:fldChar w:fldCharType="begin"/>
        </w:r>
        <w:r w:rsidR="00873023">
          <w:rPr>
            <w:noProof/>
            <w:webHidden/>
          </w:rPr>
          <w:instrText xml:space="preserve"> PAGEREF _Toc368912292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1C7C7A" w14:paraId="7323388E" w14:textId="77777777">
      <w:pPr>
        <w:pStyle w:val="TOC2"/>
        <w:tabs>
          <w:tab w:val="right" w:leader="dot" w:pos="8630"/>
        </w:tabs>
        <w:rPr>
          <w:rFonts w:cs="Times New Roman"/>
          <w:smallCaps w:val="0"/>
          <w:noProof/>
          <w:sz w:val="22"/>
          <w:szCs w:val="22"/>
        </w:rPr>
      </w:pPr>
      <w:hyperlink w:history="1" w:anchor="_Toc368912293">
        <w:r w:rsidRPr="004F422A" w:rsidR="00873023">
          <w:rPr>
            <w:rStyle w:val="Hyperlink"/>
            <w:noProof/>
          </w:rPr>
          <w:t>4.10. Data Migration</w:t>
        </w:r>
        <w:r w:rsidR="00873023">
          <w:rPr>
            <w:noProof/>
            <w:webHidden/>
          </w:rPr>
          <w:tab/>
        </w:r>
        <w:r w:rsidR="005D2662">
          <w:rPr>
            <w:noProof/>
            <w:webHidden/>
          </w:rPr>
          <w:fldChar w:fldCharType="begin"/>
        </w:r>
        <w:r w:rsidR="00873023">
          <w:rPr>
            <w:noProof/>
            <w:webHidden/>
          </w:rPr>
          <w:instrText xml:space="preserve"> PAGEREF _Toc368912293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1C7C7A" w14:paraId="293D8B8F" w14:textId="77777777">
      <w:pPr>
        <w:pStyle w:val="TOC3"/>
        <w:tabs>
          <w:tab w:val="right" w:leader="dot" w:pos="8630"/>
        </w:tabs>
        <w:rPr>
          <w:rFonts w:cs="Times New Roman"/>
          <w:i w:val="0"/>
          <w:iCs w:val="0"/>
          <w:noProof/>
          <w:sz w:val="22"/>
          <w:szCs w:val="22"/>
        </w:rPr>
      </w:pPr>
      <w:hyperlink w:history="1" w:anchor="_Toc368912294">
        <w:r w:rsidRPr="004F422A" w:rsidR="00873023">
          <w:rPr>
            <w:rStyle w:val="Hyperlink"/>
            <w:noProof/>
          </w:rPr>
          <w:t>4.10.1. Architectural Representation</w:t>
        </w:r>
        <w:r w:rsidR="00873023">
          <w:rPr>
            <w:noProof/>
            <w:webHidden/>
          </w:rPr>
          <w:tab/>
        </w:r>
        <w:r w:rsidR="005D2662">
          <w:rPr>
            <w:noProof/>
            <w:webHidden/>
          </w:rPr>
          <w:fldChar w:fldCharType="begin"/>
        </w:r>
        <w:r w:rsidR="00873023">
          <w:rPr>
            <w:noProof/>
            <w:webHidden/>
          </w:rPr>
          <w:instrText xml:space="preserve"> PAGEREF _Toc368912294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1C7C7A" w14:paraId="391FBD0C" w14:textId="77777777">
      <w:pPr>
        <w:pStyle w:val="TOC3"/>
        <w:tabs>
          <w:tab w:val="right" w:leader="dot" w:pos="8630"/>
        </w:tabs>
        <w:rPr>
          <w:rFonts w:cs="Times New Roman"/>
          <w:i w:val="0"/>
          <w:iCs w:val="0"/>
          <w:noProof/>
          <w:sz w:val="22"/>
          <w:szCs w:val="22"/>
        </w:rPr>
      </w:pPr>
      <w:hyperlink w:history="1" w:anchor="_Toc368912295">
        <w:r w:rsidRPr="004F422A" w:rsidR="00873023">
          <w:rPr>
            <w:rStyle w:val="Hyperlink"/>
            <w:noProof/>
          </w:rPr>
          <w:t>4.10.2. Architectural Goals and Constraints</w:t>
        </w:r>
        <w:r w:rsidR="00873023">
          <w:rPr>
            <w:noProof/>
            <w:webHidden/>
          </w:rPr>
          <w:tab/>
        </w:r>
        <w:r w:rsidR="005D2662">
          <w:rPr>
            <w:noProof/>
            <w:webHidden/>
          </w:rPr>
          <w:fldChar w:fldCharType="begin"/>
        </w:r>
        <w:r w:rsidR="00873023">
          <w:rPr>
            <w:noProof/>
            <w:webHidden/>
          </w:rPr>
          <w:instrText xml:space="preserve"> PAGEREF _Toc368912295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1C7C7A" w14:paraId="11A455DF" w14:textId="77777777">
      <w:pPr>
        <w:pStyle w:val="TOC3"/>
        <w:tabs>
          <w:tab w:val="right" w:leader="dot" w:pos="8630"/>
        </w:tabs>
        <w:rPr>
          <w:rFonts w:cs="Times New Roman"/>
          <w:i w:val="0"/>
          <w:iCs w:val="0"/>
          <w:noProof/>
          <w:sz w:val="22"/>
          <w:szCs w:val="22"/>
        </w:rPr>
      </w:pPr>
      <w:hyperlink w:history="1" w:anchor="_Toc368912296">
        <w:r w:rsidRPr="004F422A" w:rsidR="00873023">
          <w:rPr>
            <w:rStyle w:val="Hyperlink"/>
            <w:noProof/>
          </w:rPr>
          <w:t>4.10.3. Logical View</w:t>
        </w:r>
        <w:r w:rsidR="00873023">
          <w:rPr>
            <w:noProof/>
            <w:webHidden/>
          </w:rPr>
          <w:tab/>
        </w:r>
        <w:r w:rsidR="005D2662">
          <w:rPr>
            <w:noProof/>
            <w:webHidden/>
          </w:rPr>
          <w:fldChar w:fldCharType="begin"/>
        </w:r>
        <w:r w:rsidR="00873023">
          <w:rPr>
            <w:noProof/>
            <w:webHidden/>
          </w:rPr>
          <w:instrText xml:space="preserve"> PAGEREF _Toc368912296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1C7C7A" w14:paraId="687EFDB0" w14:textId="77777777">
      <w:pPr>
        <w:pStyle w:val="TOC3"/>
        <w:tabs>
          <w:tab w:val="right" w:leader="dot" w:pos="8630"/>
        </w:tabs>
        <w:rPr>
          <w:rFonts w:cs="Times New Roman"/>
          <w:i w:val="0"/>
          <w:iCs w:val="0"/>
          <w:noProof/>
          <w:sz w:val="22"/>
          <w:szCs w:val="22"/>
        </w:rPr>
      </w:pPr>
      <w:hyperlink w:history="1" w:anchor="_Toc368912297">
        <w:r w:rsidRPr="004F422A" w:rsidR="00873023">
          <w:rPr>
            <w:rStyle w:val="Hyperlink"/>
            <w:noProof/>
          </w:rPr>
          <w:t>4.10.4. Architecturally Significant Design Packages</w:t>
        </w:r>
        <w:r w:rsidR="00873023">
          <w:rPr>
            <w:noProof/>
            <w:webHidden/>
          </w:rPr>
          <w:tab/>
        </w:r>
        <w:r w:rsidR="005D2662">
          <w:rPr>
            <w:noProof/>
            <w:webHidden/>
          </w:rPr>
          <w:fldChar w:fldCharType="begin"/>
        </w:r>
        <w:r w:rsidR="00873023">
          <w:rPr>
            <w:noProof/>
            <w:webHidden/>
          </w:rPr>
          <w:instrText xml:space="preserve"> PAGEREF _Toc368912297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1C7C7A" w14:paraId="6AD7332F" w14:textId="77777777">
      <w:pPr>
        <w:pStyle w:val="TOC3"/>
        <w:tabs>
          <w:tab w:val="right" w:leader="dot" w:pos="8630"/>
        </w:tabs>
        <w:rPr>
          <w:rFonts w:cs="Times New Roman"/>
          <w:i w:val="0"/>
          <w:iCs w:val="0"/>
          <w:noProof/>
          <w:sz w:val="22"/>
          <w:szCs w:val="22"/>
        </w:rPr>
      </w:pPr>
      <w:hyperlink w:history="1" w:anchor="_Toc368912298">
        <w:r w:rsidRPr="004F422A" w:rsidR="00873023">
          <w:rPr>
            <w:rStyle w:val="Hyperlink"/>
            <w:noProof/>
          </w:rPr>
          <w:t>4.10.5. Data model</w:t>
        </w:r>
        <w:r w:rsidR="00873023">
          <w:rPr>
            <w:noProof/>
            <w:webHidden/>
          </w:rPr>
          <w:tab/>
        </w:r>
        <w:r w:rsidR="005D2662">
          <w:rPr>
            <w:noProof/>
            <w:webHidden/>
          </w:rPr>
          <w:fldChar w:fldCharType="begin"/>
        </w:r>
        <w:r w:rsidR="00873023">
          <w:rPr>
            <w:noProof/>
            <w:webHidden/>
          </w:rPr>
          <w:instrText xml:space="preserve"> PAGEREF _Toc368912298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1C7C7A" w14:paraId="5CD381A4" w14:textId="77777777">
      <w:pPr>
        <w:pStyle w:val="TOC3"/>
        <w:tabs>
          <w:tab w:val="right" w:leader="dot" w:pos="8630"/>
        </w:tabs>
        <w:rPr>
          <w:rFonts w:cs="Times New Roman"/>
          <w:i w:val="0"/>
          <w:iCs w:val="0"/>
          <w:noProof/>
          <w:sz w:val="22"/>
          <w:szCs w:val="22"/>
        </w:rPr>
      </w:pPr>
      <w:hyperlink w:history="1" w:anchor="_Toc368912299">
        <w:r w:rsidRPr="004F422A" w:rsidR="00873023">
          <w:rPr>
            <w:rStyle w:val="Hyperlink"/>
            <w:noProof/>
          </w:rPr>
          <w:t>4.10.6. Deployment View</w:t>
        </w:r>
        <w:r w:rsidR="00873023">
          <w:rPr>
            <w:noProof/>
            <w:webHidden/>
          </w:rPr>
          <w:tab/>
        </w:r>
        <w:r w:rsidR="005D2662">
          <w:rPr>
            <w:noProof/>
            <w:webHidden/>
          </w:rPr>
          <w:fldChar w:fldCharType="begin"/>
        </w:r>
        <w:r w:rsidR="00873023">
          <w:rPr>
            <w:noProof/>
            <w:webHidden/>
          </w:rPr>
          <w:instrText xml:space="preserve"> PAGEREF _Toc368912299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1C7C7A" w14:paraId="39215C40" w14:textId="77777777">
      <w:pPr>
        <w:pStyle w:val="TOC1"/>
        <w:tabs>
          <w:tab w:val="right" w:leader="dot" w:pos="8630"/>
        </w:tabs>
        <w:rPr>
          <w:rFonts w:cs="Times New Roman"/>
          <w:b w:val="0"/>
          <w:bCs w:val="0"/>
          <w:caps w:val="0"/>
          <w:noProof/>
          <w:sz w:val="22"/>
          <w:szCs w:val="22"/>
        </w:rPr>
      </w:pPr>
      <w:hyperlink w:history="1" w:anchor="_Toc368912300">
        <w:r w:rsidRPr="004F422A" w:rsidR="00873023">
          <w:rPr>
            <w:rStyle w:val="Hyperlink"/>
            <w:noProof/>
          </w:rPr>
          <w:t>5. Environment Description</w:t>
        </w:r>
        <w:r w:rsidR="00873023">
          <w:rPr>
            <w:noProof/>
            <w:webHidden/>
          </w:rPr>
          <w:tab/>
        </w:r>
        <w:r w:rsidR="005D2662">
          <w:rPr>
            <w:noProof/>
            <w:webHidden/>
          </w:rPr>
          <w:fldChar w:fldCharType="begin"/>
        </w:r>
        <w:r w:rsidR="00873023">
          <w:rPr>
            <w:noProof/>
            <w:webHidden/>
          </w:rPr>
          <w:instrText xml:space="preserve"> PAGEREF _Toc368912300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1C7C7A" w14:paraId="4FDCDDC3" w14:textId="77777777">
      <w:pPr>
        <w:pStyle w:val="TOC2"/>
        <w:tabs>
          <w:tab w:val="right" w:leader="dot" w:pos="8630"/>
        </w:tabs>
        <w:rPr>
          <w:rFonts w:cs="Times New Roman"/>
          <w:smallCaps w:val="0"/>
          <w:noProof/>
          <w:sz w:val="22"/>
          <w:szCs w:val="22"/>
        </w:rPr>
      </w:pPr>
      <w:hyperlink w:history="1" w:anchor="_Toc368912301">
        <w:r w:rsidRPr="004F422A" w:rsidR="00873023">
          <w:rPr>
            <w:rStyle w:val="Hyperlink"/>
            <w:noProof/>
          </w:rPr>
          <w:t>5.1. Time Zone Support</w:t>
        </w:r>
        <w:r w:rsidR="00873023">
          <w:rPr>
            <w:noProof/>
            <w:webHidden/>
          </w:rPr>
          <w:tab/>
        </w:r>
        <w:r w:rsidR="005D2662">
          <w:rPr>
            <w:noProof/>
            <w:webHidden/>
          </w:rPr>
          <w:fldChar w:fldCharType="begin"/>
        </w:r>
        <w:r w:rsidR="00873023">
          <w:rPr>
            <w:noProof/>
            <w:webHidden/>
          </w:rPr>
          <w:instrText xml:space="preserve"> PAGEREF _Toc368912301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1C7C7A" w14:paraId="67346BDC" w14:textId="77777777">
      <w:pPr>
        <w:pStyle w:val="TOC2"/>
        <w:tabs>
          <w:tab w:val="right" w:leader="dot" w:pos="8630"/>
        </w:tabs>
        <w:rPr>
          <w:rFonts w:cs="Times New Roman"/>
          <w:smallCaps w:val="0"/>
          <w:noProof/>
          <w:sz w:val="22"/>
          <w:szCs w:val="22"/>
        </w:rPr>
      </w:pPr>
      <w:hyperlink w:history="1" w:anchor="_Toc368912302">
        <w:r w:rsidRPr="004F422A" w:rsidR="00873023">
          <w:rPr>
            <w:rStyle w:val="Hyperlink"/>
            <w:noProof/>
          </w:rPr>
          <w:t>5.2. Language Support</w:t>
        </w:r>
        <w:r w:rsidR="00873023">
          <w:rPr>
            <w:noProof/>
            <w:webHidden/>
          </w:rPr>
          <w:tab/>
        </w:r>
        <w:r w:rsidR="005D2662">
          <w:rPr>
            <w:noProof/>
            <w:webHidden/>
          </w:rPr>
          <w:fldChar w:fldCharType="begin"/>
        </w:r>
        <w:r w:rsidR="00873023">
          <w:rPr>
            <w:noProof/>
            <w:webHidden/>
          </w:rPr>
          <w:instrText xml:space="preserve"> PAGEREF _Toc368912302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1C7C7A" w14:paraId="611AD7F2" w14:textId="77777777">
      <w:pPr>
        <w:pStyle w:val="TOC2"/>
        <w:tabs>
          <w:tab w:val="right" w:leader="dot" w:pos="8630"/>
        </w:tabs>
        <w:rPr>
          <w:rFonts w:cs="Times New Roman"/>
          <w:smallCaps w:val="0"/>
          <w:noProof/>
          <w:sz w:val="22"/>
          <w:szCs w:val="22"/>
        </w:rPr>
      </w:pPr>
      <w:hyperlink w:history="1" w:anchor="_Toc368912303">
        <w:r w:rsidRPr="004F422A" w:rsidR="00873023">
          <w:rPr>
            <w:rStyle w:val="Hyperlink"/>
            <w:noProof/>
          </w:rPr>
          <w:t>5.3. User Desktop Requirements</w:t>
        </w:r>
        <w:r w:rsidR="00873023">
          <w:rPr>
            <w:noProof/>
            <w:webHidden/>
          </w:rPr>
          <w:tab/>
        </w:r>
        <w:r w:rsidR="005D2662">
          <w:rPr>
            <w:noProof/>
            <w:webHidden/>
          </w:rPr>
          <w:fldChar w:fldCharType="begin"/>
        </w:r>
        <w:r w:rsidR="00873023">
          <w:rPr>
            <w:noProof/>
            <w:webHidden/>
          </w:rPr>
          <w:instrText xml:space="preserve"> PAGEREF _Toc368912303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1C7C7A" w14:paraId="5DDB56DF" w14:textId="77777777">
      <w:pPr>
        <w:pStyle w:val="TOC2"/>
        <w:tabs>
          <w:tab w:val="right" w:leader="dot" w:pos="8630"/>
        </w:tabs>
        <w:rPr>
          <w:rFonts w:cs="Times New Roman"/>
          <w:smallCaps w:val="0"/>
          <w:noProof/>
          <w:sz w:val="22"/>
          <w:szCs w:val="22"/>
        </w:rPr>
      </w:pPr>
      <w:hyperlink w:history="1" w:anchor="_Toc368912304">
        <w:r w:rsidRPr="004F422A" w:rsidR="00873023">
          <w:rPr>
            <w:rStyle w:val="Hyperlink"/>
            <w:noProof/>
          </w:rPr>
          <w:t>5.4. Server-Side Requirements</w:t>
        </w:r>
        <w:r w:rsidR="00873023">
          <w:rPr>
            <w:noProof/>
            <w:webHidden/>
          </w:rPr>
          <w:tab/>
        </w:r>
        <w:r w:rsidR="005D2662">
          <w:rPr>
            <w:noProof/>
            <w:webHidden/>
          </w:rPr>
          <w:fldChar w:fldCharType="begin"/>
        </w:r>
        <w:r w:rsidR="00873023">
          <w:rPr>
            <w:noProof/>
            <w:webHidden/>
          </w:rPr>
          <w:instrText xml:space="preserve"> PAGEREF _Toc368912304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1C7C7A" w14:paraId="42A0A1CC" w14:textId="77777777">
      <w:pPr>
        <w:pStyle w:val="TOC3"/>
        <w:tabs>
          <w:tab w:val="right" w:leader="dot" w:pos="8630"/>
        </w:tabs>
        <w:rPr>
          <w:rFonts w:cs="Times New Roman"/>
          <w:i w:val="0"/>
          <w:iCs w:val="0"/>
          <w:noProof/>
          <w:sz w:val="22"/>
          <w:szCs w:val="22"/>
        </w:rPr>
      </w:pPr>
      <w:hyperlink w:history="1" w:anchor="_Toc368912305">
        <w:r w:rsidRPr="004F422A" w:rsidR="00873023">
          <w:rPr>
            <w:rStyle w:val="Hyperlink"/>
            <w:noProof/>
          </w:rPr>
          <w:t>5.4.1. Deployment Considerations</w:t>
        </w:r>
        <w:r w:rsidR="00873023">
          <w:rPr>
            <w:noProof/>
            <w:webHidden/>
          </w:rPr>
          <w:tab/>
        </w:r>
        <w:r w:rsidR="005D2662">
          <w:rPr>
            <w:noProof/>
            <w:webHidden/>
          </w:rPr>
          <w:fldChar w:fldCharType="begin"/>
        </w:r>
        <w:r w:rsidR="00873023">
          <w:rPr>
            <w:noProof/>
            <w:webHidden/>
          </w:rPr>
          <w:instrText xml:space="preserve"> PAGEREF _Toc368912305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1C7C7A" w14:paraId="276BE175" w14:textId="77777777">
      <w:pPr>
        <w:pStyle w:val="TOC3"/>
        <w:tabs>
          <w:tab w:val="right" w:leader="dot" w:pos="8630"/>
        </w:tabs>
        <w:rPr>
          <w:rFonts w:cs="Times New Roman"/>
          <w:i w:val="0"/>
          <w:iCs w:val="0"/>
          <w:noProof/>
          <w:sz w:val="22"/>
          <w:szCs w:val="22"/>
        </w:rPr>
      </w:pPr>
      <w:hyperlink w:history="1" w:anchor="_Toc368912306">
        <w:r w:rsidRPr="004F422A" w:rsidR="00873023">
          <w:rPr>
            <w:rStyle w:val="Hyperlink"/>
            <w:noProof/>
          </w:rPr>
          <w:t>5.4.2. Application Server Disk Space</w:t>
        </w:r>
        <w:r w:rsidR="00873023">
          <w:rPr>
            <w:noProof/>
            <w:webHidden/>
          </w:rPr>
          <w:tab/>
        </w:r>
        <w:r w:rsidR="005D2662">
          <w:rPr>
            <w:noProof/>
            <w:webHidden/>
          </w:rPr>
          <w:fldChar w:fldCharType="begin"/>
        </w:r>
        <w:r w:rsidR="00873023">
          <w:rPr>
            <w:noProof/>
            <w:webHidden/>
          </w:rPr>
          <w:instrText xml:space="preserve"> PAGEREF _Toc368912306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1C7C7A" w14:paraId="70B510E1" w14:textId="77777777">
      <w:pPr>
        <w:pStyle w:val="TOC3"/>
        <w:tabs>
          <w:tab w:val="right" w:leader="dot" w:pos="8630"/>
        </w:tabs>
        <w:rPr>
          <w:rFonts w:cs="Times New Roman"/>
          <w:i w:val="0"/>
          <w:iCs w:val="0"/>
          <w:noProof/>
          <w:sz w:val="22"/>
          <w:szCs w:val="22"/>
        </w:rPr>
      </w:pPr>
      <w:hyperlink w:history="1" w:anchor="_Toc368912307">
        <w:r w:rsidRPr="004F422A" w:rsidR="00873023">
          <w:rPr>
            <w:rStyle w:val="Hyperlink"/>
            <w:noProof/>
          </w:rPr>
          <w:t>5.4.3. Database Server Disk Space</w:t>
        </w:r>
        <w:r w:rsidR="00873023">
          <w:rPr>
            <w:noProof/>
            <w:webHidden/>
          </w:rPr>
          <w:tab/>
        </w:r>
        <w:r w:rsidR="005D2662">
          <w:rPr>
            <w:noProof/>
            <w:webHidden/>
          </w:rPr>
          <w:fldChar w:fldCharType="begin"/>
        </w:r>
        <w:r w:rsidR="00873023">
          <w:rPr>
            <w:noProof/>
            <w:webHidden/>
          </w:rPr>
          <w:instrText xml:space="preserve"> PAGEREF _Toc368912307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1C7C7A" w14:paraId="6D557D99" w14:textId="77777777">
      <w:pPr>
        <w:pStyle w:val="TOC3"/>
        <w:tabs>
          <w:tab w:val="right" w:leader="dot" w:pos="8630"/>
        </w:tabs>
        <w:rPr>
          <w:rFonts w:cs="Times New Roman"/>
          <w:i w:val="0"/>
          <w:iCs w:val="0"/>
          <w:noProof/>
          <w:sz w:val="22"/>
          <w:szCs w:val="22"/>
        </w:rPr>
      </w:pPr>
      <w:hyperlink w:history="1" w:anchor="_Toc368912308">
        <w:r w:rsidRPr="004F422A" w:rsidR="00873023">
          <w:rPr>
            <w:rStyle w:val="Hyperlink"/>
            <w:noProof/>
          </w:rPr>
          <w:t>5.4.4. Integration Requirements</w:t>
        </w:r>
        <w:r w:rsidR="00873023">
          <w:rPr>
            <w:noProof/>
            <w:webHidden/>
          </w:rPr>
          <w:tab/>
        </w:r>
        <w:r w:rsidR="005D2662">
          <w:rPr>
            <w:noProof/>
            <w:webHidden/>
          </w:rPr>
          <w:fldChar w:fldCharType="begin"/>
        </w:r>
        <w:r w:rsidR="00873023">
          <w:rPr>
            <w:noProof/>
            <w:webHidden/>
          </w:rPr>
          <w:instrText xml:space="preserve"> PAGEREF _Toc368912308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1C7C7A" w14:paraId="03C04C26" w14:textId="77777777">
      <w:pPr>
        <w:pStyle w:val="TOC3"/>
        <w:tabs>
          <w:tab w:val="right" w:leader="dot" w:pos="8630"/>
        </w:tabs>
        <w:rPr>
          <w:rFonts w:cs="Times New Roman"/>
          <w:i w:val="0"/>
          <w:iCs w:val="0"/>
          <w:noProof/>
          <w:sz w:val="22"/>
          <w:szCs w:val="22"/>
        </w:rPr>
      </w:pPr>
      <w:hyperlink w:history="1" w:anchor="_Toc368912309">
        <w:r w:rsidRPr="004F422A" w:rsidR="00873023">
          <w:rPr>
            <w:rStyle w:val="Hyperlink"/>
            <w:noProof/>
          </w:rPr>
          <w:t>5.4.5. Jobs</w:t>
        </w:r>
        <w:r w:rsidR="00873023">
          <w:rPr>
            <w:noProof/>
            <w:webHidden/>
          </w:rPr>
          <w:tab/>
        </w:r>
        <w:r w:rsidR="005D2662">
          <w:rPr>
            <w:noProof/>
            <w:webHidden/>
          </w:rPr>
          <w:fldChar w:fldCharType="begin"/>
        </w:r>
        <w:r w:rsidR="00873023">
          <w:rPr>
            <w:noProof/>
            <w:webHidden/>
          </w:rPr>
          <w:instrText xml:space="preserve"> PAGEREF _Toc368912309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1C7C7A" w14:paraId="03360122" w14:textId="77777777">
      <w:pPr>
        <w:pStyle w:val="TOC3"/>
        <w:tabs>
          <w:tab w:val="right" w:leader="dot" w:pos="8630"/>
        </w:tabs>
        <w:rPr>
          <w:rFonts w:cs="Times New Roman"/>
          <w:i w:val="0"/>
          <w:iCs w:val="0"/>
          <w:noProof/>
          <w:sz w:val="22"/>
          <w:szCs w:val="22"/>
        </w:rPr>
      </w:pPr>
      <w:hyperlink w:history="1" w:anchor="_Toc368912310">
        <w:r w:rsidRPr="004F422A" w:rsidR="00873023">
          <w:rPr>
            <w:rStyle w:val="Hyperlink"/>
            <w:noProof/>
          </w:rPr>
          <w:t>5.4.6. Network</w:t>
        </w:r>
        <w:r w:rsidR="00873023">
          <w:rPr>
            <w:noProof/>
            <w:webHidden/>
          </w:rPr>
          <w:tab/>
        </w:r>
        <w:r w:rsidR="005D2662">
          <w:rPr>
            <w:noProof/>
            <w:webHidden/>
          </w:rPr>
          <w:fldChar w:fldCharType="begin"/>
        </w:r>
        <w:r w:rsidR="00873023">
          <w:rPr>
            <w:noProof/>
            <w:webHidden/>
          </w:rPr>
          <w:instrText xml:space="preserve"> PAGEREF _Toc368912310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1C7C7A" w14:paraId="49D63916" w14:textId="77777777">
      <w:pPr>
        <w:pStyle w:val="TOC3"/>
        <w:tabs>
          <w:tab w:val="right" w:leader="dot" w:pos="8630"/>
        </w:tabs>
        <w:rPr>
          <w:rFonts w:cs="Times New Roman"/>
          <w:i w:val="0"/>
          <w:iCs w:val="0"/>
          <w:noProof/>
          <w:sz w:val="22"/>
          <w:szCs w:val="22"/>
        </w:rPr>
      </w:pPr>
      <w:hyperlink w:history="1" w:anchor="_Toc368912311">
        <w:r w:rsidRPr="004F422A" w:rsidR="00873023">
          <w:rPr>
            <w:rStyle w:val="Hyperlink"/>
            <w:noProof/>
          </w:rPr>
          <w:t>5.4.7. Others</w:t>
        </w:r>
        <w:r w:rsidR="00873023">
          <w:rPr>
            <w:noProof/>
            <w:webHidden/>
          </w:rPr>
          <w:tab/>
        </w:r>
        <w:r w:rsidR="005D2662">
          <w:rPr>
            <w:noProof/>
            <w:webHidden/>
          </w:rPr>
          <w:fldChar w:fldCharType="begin"/>
        </w:r>
        <w:r w:rsidR="00873023">
          <w:rPr>
            <w:noProof/>
            <w:webHidden/>
          </w:rPr>
          <w:instrText xml:space="preserve"> PAGEREF _Toc368912311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1C7C7A" w14:paraId="3A58E2A0" w14:textId="77777777">
      <w:pPr>
        <w:pStyle w:val="TOC2"/>
        <w:tabs>
          <w:tab w:val="right" w:leader="dot" w:pos="8630"/>
        </w:tabs>
        <w:rPr>
          <w:rFonts w:cs="Times New Roman"/>
          <w:smallCaps w:val="0"/>
          <w:noProof/>
          <w:sz w:val="22"/>
          <w:szCs w:val="22"/>
        </w:rPr>
      </w:pPr>
      <w:hyperlink w:history="1" w:anchor="_Toc368912312">
        <w:r w:rsidRPr="004F422A" w:rsidR="00873023">
          <w:rPr>
            <w:rStyle w:val="Hyperlink"/>
            <w:noProof/>
          </w:rPr>
          <w:t>5.5. Configuration</w:t>
        </w:r>
        <w:r w:rsidR="00873023">
          <w:rPr>
            <w:noProof/>
            <w:webHidden/>
          </w:rPr>
          <w:tab/>
        </w:r>
        <w:r w:rsidR="005D2662">
          <w:rPr>
            <w:noProof/>
            <w:webHidden/>
          </w:rPr>
          <w:fldChar w:fldCharType="begin"/>
        </w:r>
        <w:r w:rsidR="00873023">
          <w:rPr>
            <w:noProof/>
            <w:webHidden/>
          </w:rPr>
          <w:instrText xml:space="preserve"> PAGEREF _Toc368912312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1C7C7A" w14:paraId="7EFAF89A" w14:textId="77777777">
      <w:pPr>
        <w:pStyle w:val="TOC3"/>
        <w:tabs>
          <w:tab w:val="right" w:leader="dot" w:pos="8630"/>
        </w:tabs>
        <w:rPr>
          <w:rFonts w:cs="Times New Roman"/>
          <w:i w:val="0"/>
          <w:iCs w:val="0"/>
          <w:noProof/>
          <w:sz w:val="22"/>
          <w:szCs w:val="22"/>
        </w:rPr>
      </w:pPr>
      <w:hyperlink w:history="1" w:anchor="_Toc368912313">
        <w:r w:rsidRPr="004F422A" w:rsidR="00873023">
          <w:rPr>
            <w:rStyle w:val="Hyperlink"/>
            <w:noProof/>
          </w:rPr>
          <w:t>5.5.1. Operating System</w:t>
        </w:r>
        <w:r w:rsidR="00873023">
          <w:rPr>
            <w:noProof/>
            <w:webHidden/>
          </w:rPr>
          <w:tab/>
        </w:r>
        <w:r w:rsidR="005D2662">
          <w:rPr>
            <w:noProof/>
            <w:webHidden/>
          </w:rPr>
          <w:fldChar w:fldCharType="begin"/>
        </w:r>
        <w:r w:rsidR="00873023">
          <w:rPr>
            <w:noProof/>
            <w:webHidden/>
          </w:rPr>
          <w:instrText xml:space="preserve"> PAGEREF _Toc368912313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1C7C7A" w14:paraId="7D201C09" w14:textId="77777777">
      <w:pPr>
        <w:pStyle w:val="TOC3"/>
        <w:tabs>
          <w:tab w:val="right" w:leader="dot" w:pos="8630"/>
        </w:tabs>
        <w:rPr>
          <w:rFonts w:cs="Times New Roman"/>
          <w:i w:val="0"/>
          <w:iCs w:val="0"/>
          <w:noProof/>
          <w:sz w:val="22"/>
          <w:szCs w:val="22"/>
        </w:rPr>
      </w:pPr>
      <w:hyperlink w:history="1" w:anchor="_Toc368912314">
        <w:r w:rsidRPr="004F422A" w:rsidR="00873023">
          <w:rPr>
            <w:rStyle w:val="Hyperlink"/>
            <w:noProof/>
          </w:rPr>
          <w:t>5.5.2. Database</w:t>
        </w:r>
        <w:r w:rsidR="00873023">
          <w:rPr>
            <w:noProof/>
            <w:webHidden/>
          </w:rPr>
          <w:tab/>
        </w:r>
        <w:r w:rsidR="005D2662">
          <w:rPr>
            <w:noProof/>
            <w:webHidden/>
          </w:rPr>
          <w:fldChar w:fldCharType="begin"/>
        </w:r>
        <w:r w:rsidR="00873023">
          <w:rPr>
            <w:noProof/>
            <w:webHidden/>
          </w:rPr>
          <w:instrText xml:space="preserve"> PAGEREF _Toc368912314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1C7C7A" w14:paraId="53E07B48" w14:textId="77777777">
      <w:pPr>
        <w:pStyle w:val="TOC3"/>
        <w:tabs>
          <w:tab w:val="right" w:leader="dot" w:pos="8630"/>
        </w:tabs>
        <w:rPr>
          <w:rFonts w:cs="Times New Roman"/>
          <w:i w:val="0"/>
          <w:iCs w:val="0"/>
          <w:noProof/>
          <w:sz w:val="22"/>
          <w:szCs w:val="22"/>
        </w:rPr>
      </w:pPr>
      <w:hyperlink w:history="1" w:anchor="_Toc368912315">
        <w:r w:rsidRPr="004F422A" w:rsidR="00873023">
          <w:rPr>
            <w:rStyle w:val="Hyperlink"/>
            <w:noProof/>
          </w:rPr>
          <w:t>5.5.3. Network</w:t>
        </w:r>
        <w:r w:rsidR="00873023">
          <w:rPr>
            <w:noProof/>
            <w:webHidden/>
          </w:rPr>
          <w:tab/>
        </w:r>
        <w:r w:rsidR="005D2662">
          <w:rPr>
            <w:noProof/>
            <w:webHidden/>
          </w:rPr>
          <w:fldChar w:fldCharType="begin"/>
        </w:r>
        <w:r w:rsidR="00873023">
          <w:rPr>
            <w:noProof/>
            <w:webHidden/>
          </w:rPr>
          <w:instrText xml:space="preserve"> PAGEREF _Toc368912315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1C7C7A" w14:paraId="65E6564A" w14:textId="77777777">
      <w:pPr>
        <w:pStyle w:val="TOC3"/>
        <w:tabs>
          <w:tab w:val="right" w:leader="dot" w:pos="8630"/>
        </w:tabs>
        <w:rPr>
          <w:rFonts w:cs="Times New Roman"/>
          <w:i w:val="0"/>
          <w:iCs w:val="0"/>
          <w:noProof/>
          <w:sz w:val="22"/>
          <w:szCs w:val="22"/>
        </w:rPr>
      </w:pPr>
      <w:hyperlink w:history="1" w:anchor="_Toc368912316">
        <w:r w:rsidRPr="004F422A" w:rsidR="00873023">
          <w:rPr>
            <w:rStyle w:val="Hyperlink"/>
            <w:noProof/>
          </w:rPr>
          <w:t>5.5.4. Desktop</w:t>
        </w:r>
        <w:r w:rsidR="00873023">
          <w:rPr>
            <w:noProof/>
            <w:webHidden/>
          </w:rPr>
          <w:tab/>
        </w:r>
        <w:r w:rsidR="005D2662">
          <w:rPr>
            <w:noProof/>
            <w:webHidden/>
          </w:rPr>
          <w:fldChar w:fldCharType="begin"/>
        </w:r>
        <w:r w:rsidR="00873023">
          <w:rPr>
            <w:noProof/>
            <w:webHidden/>
          </w:rPr>
          <w:instrText xml:space="preserve"> PAGEREF _Toc368912316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1C7C7A" w14:paraId="50894C9E" w14:textId="77777777">
      <w:pPr>
        <w:pStyle w:val="TOC1"/>
        <w:tabs>
          <w:tab w:val="right" w:leader="dot" w:pos="8630"/>
        </w:tabs>
        <w:rPr>
          <w:rFonts w:cs="Times New Roman"/>
          <w:b w:val="0"/>
          <w:bCs w:val="0"/>
          <w:caps w:val="0"/>
          <w:noProof/>
          <w:sz w:val="22"/>
          <w:szCs w:val="22"/>
        </w:rPr>
      </w:pPr>
      <w:hyperlink w:history="1" w:anchor="_Toc368912317">
        <w:r w:rsidRPr="004F422A" w:rsidR="00873023">
          <w:rPr>
            <w:rStyle w:val="Hyperlink"/>
            <w:noProof/>
          </w:rPr>
          <w:t>6. References</w:t>
        </w:r>
        <w:r w:rsidR="00873023">
          <w:rPr>
            <w:noProof/>
            <w:webHidden/>
          </w:rPr>
          <w:tab/>
        </w:r>
        <w:r w:rsidR="005D2662">
          <w:rPr>
            <w:noProof/>
            <w:webHidden/>
          </w:rPr>
          <w:fldChar w:fldCharType="begin"/>
        </w:r>
        <w:r w:rsidR="00873023">
          <w:rPr>
            <w:noProof/>
            <w:webHidden/>
          </w:rPr>
          <w:instrText xml:space="preserve"> PAGEREF _Toc368912317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1C7C7A" w14:paraId="3E4D2D47" w14:textId="77777777">
      <w:pPr>
        <w:pStyle w:val="TOC1"/>
        <w:tabs>
          <w:tab w:val="right" w:leader="dot" w:pos="8630"/>
        </w:tabs>
        <w:rPr>
          <w:rFonts w:cs="Times New Roman"/>
          <w:b w:val="0"/>
          <w:bCs w:val="0"/>
          <w:caps w:val="0"/>
          <w:noProof/>
          <w:sz w:val="22"/>
          <w:szCs w:val="22"/>
        </w:rPr>
      </w:pPr>
      <w:hyperlink w:history="1" w:anchor="_Toc368912318">
        <w:r w:rsidRPr="004F422A" w:rsidR="00873023">
          <w:rPr>
            <w:rStyle w:val="Hyperlink"/>
            <w:noProof/>
          </w:rPr>
          <w:t>7. Appendix</w:t>
        </w:r>
        <w:r w:rsidR="00873023">
          <w:rPr>
            <w:noProof/>
            <w:webHidden/>
          </w:rPr>
          <w:tab/>
        </w:r>
        <w:r w:rsidR="005D2662">
          <w:rPr>
            <w:noProof/>
            <w:webHidden/>
          </w:rPr>
          <w:fldChar w:fldCharType="begin"/>
        </w:r>
        <w:r w:rsidR="00873023">
          <w:rPr>
            <w:noProof/>
            <w:webHidden/>
          </w:rPr>
          <w:instrText xml:space="preserve"> PAGEREF _Toc368912318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653A0C" w:rsidP="00084456" w:rsidRDefault="005D2662" w14:paraId="31CEDB81" w14:textId="77777777">
      <w:pPr>
        <w:pStyle w:val="Heading1"/>
      </w:pPr>
      <w:r>
        <w:fldChar w:fldCharType="end"/>
      </w:r>
      <w:bookmarkStart w:name="_Toc207768238" w:id="5"/>
    </w:p>
    <w:p w:rsidRPr="003602B9" w:rsidR="009B0A63" w:rsidP="00C00CA7" w:rsidRDefault="00653A0C" w14:paraId="67C7AE1D" w14:textId="22DC59FF">
      <w:pPr>
        <w:pStyle w:val="Heading1"/>
        <w:numPr>
          <w:ilvl w:val="0"/>
          <w:numId w:val="49"/>
        </w:numPr>
        <w:rPr/>
      </w:pPr>
      <w:r>
        <w:br w:type="page"/>
      </w:r>
      <w:bookmarkStart w:name="_Toc368912248" w:id="6"/>
      <w:r w:rsidRPr="1F74FEF9" w:rsidR="009B0A63">
        <w:rPr>
          <w:sz w:val="28"/>
          <w:szCs w:val="28"/>
        </w:rPr>
        <w:t>In</w:t>
      </w:r>
      <w:r w:rsidRPr="1F74FEF9" w:rsidR="009B0A63">
        <w:rPr>
          <w:sz w:val="28"/>
          <w:szCs w:val="28"/>
        </w:rPr>
        <w:t>troduction</w:t>
      </w:r>
      <w:bookmarkEnd w:id="5"/>
      <w:bookmarkEnd w:id="6"/>
    </w:p>
    <w:p w:rsidR="1F74FEF9" w:rsidP="1F74FEF9" w:rsidRDefault="1F74FEF9" w14:paraId="2C7ACC38" w14:textId="3265CD69">
      <w:pPr>
        <w:pStyle w:val="Normal"/>
      </w:pPr>
    </w:p>
    <w:p w:rsidRPr="004931C1" w:rsidR="004931C1" w:rsidP="1F74FEF9" w:rsidRDefault="004931C1" w14:paraId="5D36BBB0" w14:textId="1DA4B7AB">
      <w:pPr>
        <w:pStyle w:val="NormalWeb"/>
        <w:spacing w:before="0" w:beforeAutospacing="off" w:after="240" w:afterAutospacing="off"/>
        <w:ind w:left="360"/>
        <w:jc w:val="both"/>
        <w:rPr>
          <w:sz w:val="20"/>
          <w:szCs w:val="20"/>
        </w:rPr>
      </w:pPr>
      <w:bookmarkStart w:name="_Toc207768239" w:id="7"/>
      <w:bookmarkStart w:name="_Toc368912249" w:id="8"/>
      <w:r w:rsidRPr="004931C1" w:rsidR="004931C1">
        <w:rPr>
          <w:rFonts w:ascii="Arial" w:hAnsi="Arial" w:cs="Arial"/>
          <w:color w:val="242424"/>
          <w:sz w:val="22"/>
          <w:szCs w:val="22"/>
        </w:rPr>
        <w:t xml:space="preserve">The Word Frequency Counter is </w:t>
      </w:r>
      <w:r w:rsidRPr="004931C1" w:rsidR="538D5AFC">
        <w:rPr>
          <w:rFonts w:ascii="Arial" w:hAnsi="Arial" w:cs="Arial"/>
          <w:color w:val="242424"/>
          <w:sz w:val="22"/>
          <w:szCs w:val="22"/>
        </w:rPr>
        <w:t>a concept</w:t>
      </w:r>
      <w:r w:rsidRPr="004931C1" w:rsidR="004931C1">
        <w:rPr>
          <w:rFonts w:ascii="Arial" w:hAnsi="Arial" w:cs="Arial"/>
          <w:color w:val="242424"/>
          <w:sz w:val="22"/>
          <w:szCs w:val="22"/>
        </w:rPr>
        <w:t xml:space="preserve"> of counting the frequency of words</w:t>
      </w:r>
      <w:r w:rsidRPr="004931C1" w:rsidR="004931C1">
        <w:rPr>
          <w:rFonts w:ascii="Arial" w:hAnsi="Arial" w:cs="Arial"/>
          <w:color w:val="242424"/>
          <w:sz w:val="22"/>
          <w:szCs w:val="22"/>
        </w:rPr>
        <w:t>.</w:t>
      </w:r>
      <w:r w:rsidR="004931C1">
        <w:rPr>
          <w:rFonts w:ascii="Arial" w:hAnsi="Arial" w:cs="Arial"/>
          <w:color w:val="242424"/>
          <w:sz w:val="22"/>
          <w:szCs w:val="22"/>
        </w:rPr>
        <w:t xml:space="preserve"> </w:t>
      </w:r>
      <w:r w:rsidRPr="004931C1" w:rsidR="004931C1">
        <w:rPr>
          <w:rFonts w:ascii="Arial" w:hAnsi="Arial" w:cs="Arial"/>
          <w:color w:val="242424"/>
          <w:sz w:val="22"/>
          <w:szCs w:val="22"/>
          <w:shd w:val="clear" w:color="auto" w:fill="FFFFFF"/>
        </w:rPr>
        <w:t>Word Frequency Counter can help you to count the fre</w:t>
      </w:r>
      <w:r w:rsidR="004931C1">
        <w:rPr>
          <w:rFonts w:ascii="Arial" w:hAnsi="Arial" w:cs="Arial"/>
          <w:color w:val="242424"/>
          <w:sz w:val="22"/>
          <w:szCs w:val="22"/>
          <w:shd w:val="clear" w:color="auto" w:fill="FFFFFF"/>
        </w:rPr>
        <w:t>quency usage of each</w:t>
      </w:r>
      <w:r w:rsidR="7D3621A2">
        <w:rPr>
          <w:rFonts w:ascii="Arial" w:hAnsi="Arial" w:cs="Arial"/>
          <w:color w:val="242424"/>
          <w:sz w:val="22"/>
          <w:szCs w:val="22"/>
          <w:shd w:val="clear" w:color="auto" w:fill="FFFFFF"/>
        </w:rPr>
        <w:t xml:space="preserve"> </w:t>
      </w:r>
      <w:r w:rsidRPr="004931C1" w:rsidR="004931C1">
        <w:rPr>
          <w:rFonts w:ascii="Arial" w:hAnsi="Arial" w:cs="Arial"/>
          <w:color w:val="242424"/>
          <w:sz w:val="22"/>
          <w:szCs w:val="22"/>
          <w:shd w:val="clear" w:color="auto" w:fill="FFFFFF"/>
        </w:rPr>
        <w:t xml:space="preserve">word in </w:t>
      </w:r>
      <w:r w:rsidRPr="004931C1" w:rsidR="4C7D611D">
        <w:rPr>
          <w:rFonts w:ascii="Arial" w:hAnsi="Arial" w:cs="Arial"/>
          <w:color w:val="242424"/>
          <w:sz w:val="22"/>
          <w:szCs w:val="22"/>
          <w:shd w:val="clear" w:color="auto" w:fill="FFFFFF"/>
        </w:rPr>
        <w:t xml:space="preserve">each given </w:t>
      </w:r>
      <w:r w:rsidRPr="004931C1" w:rsidR="004931C1">
        <w:rPr>
          <w:rFonts w:ascii="Arial" w:hAnsi="Arial" w:cs="Arial"/>
          <w:color w:val="242424"/>
          <w:sz w:val="22"/>
          <w:szCs w:val="22"/>
          <w:shd w:val="clear" w:color="auto" w:fill="FFFFFF"/>
        </w:rPr>
        <w:t xml:space="preserve">text</w:t>
      </w:r>
      <w:r w:rsidRPr="004931C1" w:rsidR="5EBAE27E">
        <w:rPr>
          <w:rFonts w:ascii="Arial" w:hAnsi="Arial" w:cs="Arial"/>
          <w:color w:val="242424"/>
          <w:sz w:val="22"/>
          <w:szCs w:val="22"/>
          <w:shd w:val="clear" w:color="auto" w:fill="FFFFFF"/>
        </w:rPr>
        <w:t xml:space="preserve"> file</w:t>
      </w:r>
      <w:r w:rsidRPr="004931C1" w:rsidR="004931C1">
        <w:rPr>
          <w:rFonts w:ascii="Arial" w:hAnsi="Arial" w:cs="Arial"/>
          <w:color w:val="242424"/>
          <w:sz w:val="22"/>
          <w:szCs w:val="22"/>
          <w:shd w:val="clear" w:color="auto" w:fill="FFFFFF"/>
        </w:rPr>
        <w:t xml:space="preserve">, helping you understand the rate of word repetition in </w:t>
      </w:r>
      <w:r w:rsidRPr="004931C1" w:rsidR="7070C6F7">
        <w:rPr>
          <w:rFonts w:ascii="Arial" w:hAnsi="Arial" w:cs="Arial"/>
          <w:color w:val="242424"/>
          <w:sz w:val="22"/>
          <w:szCs w:val="22"/>
          <w:shd w:val="clear" w:color="auto" w:fill="FFFFFF"/>
        </w:rPr>
        <w:t>a</w:t>
      </w:r>
      <w:r w:rsidRPr="004931C1" w:rsidR="004931C1">
        <w:rPr>
          <w:rFonts w:ascii="Arial" w:hAnsi="Arial" w:cs="Arial"/>
          <w:color w:val="242424"/>
          <w:sz w:val="22"/>
          <w:szCs w:val="22"/>
          <w:shd w:val="clear" w:color="auto" w:fill="FFFFFF"/>
        </w:rPr>
        <w:t xml:space="preserve"> file.</w:t>
      </w:r>
    </w:p>
    <w:p w:rsidRPr="004931C1" w:rsidR="004931C1" w:rsidP="1F74FEF9" w:rsidRDefault="004931C1" w14:paraId="17CB390A" w14:textId="69731E3E">
      <w:pPr>
        <w:pStyle w:val="NormalWeb"/>
        <w:spacing w:before="0" w:beforeAutospacing="off" w:after="240" w:afterAutospacing="off"/>
        <w:ind w:left="360"/>
        <w:jc w:val="both"/>
        <w:rPr>
          <w:rFonts w:ascii="Arial" w:hAnsi="Arial" w:cs="Arial"/>
          <w:color w:val="242424"/>
          <w:sz w:val="22"/>
          <w:szCs w:val="22"/>
        </w:rPr>
      </w:pPr>
      <w:r w:rsidRPr="004931C1" w:rsidR="004931C1">
        <w:rPr>
          <w:rFonts w:ascii="Arial" w:hAnsi="Arial" w:cs="Arial"/>
          <w:color w:val="242424"/>
          <w:sz w:val="22"/>
          <w:szCs w:val="22"/>
          <w:shd w:val="clear" w:color="auto" w:fill="FFFFFF"/>
        </w:rPr>
        <w:t xml:space="preserve">The scope of the project is limited to implementation of a multithreaded word frequency counter to process 2 or more input files using threads. Counter Count the frequency of every </w:t>
      </w:r>
      <w:r w:rsidRPr="004931C1" w:rsidR="729B431D">
        <w:rPr>
          <w:rFonts w:ascii="Arial" w:hAnsi="Arial" w:cs="Arial"/>
          <w:color w:val="242424"/>
          <w:sz w:val="22"/>
          <w:szCs w:val="22"/>
          <w:shd w:val="clear" w:color="auto" w:fill="FFFFFF"/>
        </w:rPr>
        <w:t>word in a text file and can also exclude the simple words which you don’t want to count.</w:t>
      </w:r>
    </w:p>
    <w:p w:rsidRPr="004931C1" w:rsidR="004931C1" w:rsidP="002476A3" w:rsidRDefault="004931C1" w14:paraId="6A57EFE6" w14:textId="285A5BCB">
      <w:pPr>
        <w:pStyle w:val="NormalWeb"/>
        <w:spacing w:before="0" w:beforeAutospacing="0" w:after="240" w:afterAutospacing="0"/>
        <w:ind w:left="360"/>
        <w:jc w:val="both"/>
        <w:rPr>
          <w:sz w:val="20"/>
        </w:rPr>
      </w:pPr>
      <w:r w:rsidRPr="004931C1">
        <w:rPr>
          <w:rFonts w:ascii="Arial" w:hAnsi="Arial" w:cs="Arial"/>
          <w:color w:val="242424"/>
          <w:sz w:val="22"/>
          <w:szCs w:val="28"/>
          <w:shd w:val="clear" w:color="auto" w:fill="FFFFFF"/>
        </w:rPr>
        <w:t>After counting frequency of words,</w:t>
      </w:r>
      <w:r>
        <w:rPr>
          <w:rFonts w:ascii="Arial" w:hAnsi="Arial" w:cs="Arial"/>
          <w:color w:val="242424"/>
          <w:sz w:val="22"/>
          <w:szCs w:val="28"/>
          <w:shd w:val="clear" w:color="auto" w:fill="FFFFFF"/>
        </w:rPr>
        <w:t xml:space="preserve"> </w:t>
      </w:r>
      <w:r w:rsidRPr="004931C1">
        <w:rPr>
          <w:rFonts w:ascii="Arial" w:hAnsi="Arial" w:cs="Arial"/>
          <w:color w:val="242424"/>
          <w:sz w:val="22"/>
          <w:szCs w:val="28"/>
          <w:shd w:val="clear" w:color="auto" w:fill="FFFFFF"/>
        </w:rPr>
        <w:t>we will store frequency in common hash</w:t>
      </w:r>
      <w:r w:rsidR="002476A3">
        <w:rPr>
          <w:rFonts w:ascii="Arial" w:hAnsi="Arial" w:cs="Arial"/>
          <w:color w:val="242424"/>
          <w:sz w:val="22"/>
          <w:szCs w:val="28"/>
          <w:shd w:val="clear" w:color="auto" w:fill="FFFFFF"/>
        </w:rPr>
        <w:t xml:space="preserve"> </w:t>
      </w:r>
      <w:r w:rsidRPr="004931C1">
        <w:rPr>
          <w:rFonts w:ascii="Arial" w:hAnsi="Arial" w:cs="Arial"/>
          <w:color w:val="242424"/>
          <w:sz w:val="22"/>
          <w:szCs w:val="28"/>
          <w:shd w:val="clear" w:color="auto" w:fill="FFFFFF"/>
        </w:rPr>
        <w:t>table.</w:t>
      </w:r>
      <w:r>
        <w:rPr>
          <w:rFonts w:ascii="Arial" w:hAnsi="Arial" w:cs="Arial"/>
          <w:color w:val="242424"/>
          <w:sz w:val="22"/>
          <w:szCs w:val="28"/>
          <w:shd w:val="clear" w:color="auto" w:fill="FFFFFF"/>
        </w:rPr>
        <w:t xml:space="preserve"> </w:t>
      </w:r>
      <w:r w:rsidRPr="004931C1">
        <w:rPr>
          <w:rFonts w:ascii="Arial" w:hAnsi="Arial" w:cs="Arial"/>
          <w:color w:val="242424"/>
          <w:sz w:val="22"/>
          <w:szCs w:val="28"/>
          <w:shd w:val="clear" w:color="auto" w:fill="FFFFFF"/>
        </w:rPr>
        <w:t xml:space="preserve">Then the main thread will access the global variable and display the word-frequency data on the screen. </w:t>
      </w:r>
    </w:p>
    <w:p w:rsidR="009B0A63" w:rsidP="009B0A63" w:rsidRDefault="009B0A63" w14:paraId="3CCC59F2" w14:textId="77777777">
      <w:pPr>
        <w:pStyle w:val="Heading2"/>
      </w:pPr>
      <w:r w:rsidRPr="009B0A63">
        <w:t>Intended Audience</w:t>
      </w:r>
      <w:bookmarkEnd w:id="7"/>
      <w:bookmarkEnd w:id="8"/>
    </w:p>
    <w:p w:rsidRPr="00BE5F0D" w:rsidR="009B0A63" w:rsidP="009B0A63" w:rsidRDefault="009B0A63" w14:paraId="458D7DC5" w14:textId="0896CB44">
      <w:pPr>
        <w:ind w:left="576"/>
        <w:jc w:val="both"/>
        <w:rPr>
          <w:rFonts w:ascii="Arial" w:hAnsi="Arial" w:cs="Arial"/>
          <w:b/>
          <w:bCs/>
        </w:rPr>
      </w:pPr>
    </w:p>
    <w:tbl>
      <w:tblPr>
        <w:tblW w:w="8690" w:type="dxa"/>
        <w:tblInd w:w="623" w:type="dxa"/>
        <w:tblLayout w:type="fixed"/>
        <w:tblLook w:val="0000" w:firstRow="0" w:lastRow="0" w:firstColumn="0" w:lastColumn="0" w:noHBand="0" w:noVBand="0"/>
      </w:tblPr>
      <w:tblGrid>
        <w:gridCol w:w="3960"/>
        <w:gridCol w:w="4730"/>
      </w:tblGrid>
      <w:tr w:rsidRPr="003602B9" w:rsidR="009B0A63" w:rsidTr="00851A9B" w14:paraId="38C1A089" w14:textId="77777777">
        <w:tc>
          <w:tcPr>
            <w:tcW w:w="3960" w:type="dxa"/>
            <w:tcBorders>
              <w:top w:val="single" w:color="000000" w:sz="4" w:space="0"/>
              <w:left w:val="single" w:color="000000" w:sz="4" w:space="0"/>
              <w:bottom w:val="single" w:color="000000" w:sz="4" w:space="0"/>
            </w:tcBorders>
          </w:tcPr>
          <w:p w:rsidRPr="003602B9" w:rsidR="009B0A63" w:rsidP="00140A70" w:rsidRDefault="00851A9B" w14:paraId="601ED1FF" w14:textId="20848872">
            <w:pPr>
              <w:snapToGrid w:val="0"/>
              <w:rPr>
                <w:rFonts w:ascii="Arial" w:hAnsi="Arial" w:cs="Arial"/>
              </w:rPr>
            </w:pPr>
            <w:r>
              <w:rPr>
                <w:rFonts w:ascii="Arial" w:hAnsi="Arial" w:cs="Arial"/>
              </w:rPr>
              <w:t>User</w:t>
            </w:r>
          </w:p>
        </w:tc>
        <w:tc>
          <w:tcPr>
            <w:tcW w:w="4730" w:type="dxa"/>
            <w:tcBorders>
              <w:top w:val="single" w:color="000000" w:sz="4" w:space="0"/>
              <w:left w:val="single" w:color="000000" w:sz="4" w:space="0"/>
              <w:bottom w:val="single" w:color="000000" w:sz="4" w:space="0"/>
              <w:right w:val="single" w:color="000000" w:sz="4" w:space="0"/>
            </w:tcBorders>
          </w:tcPr>
          <w:p w:rsidRPr="003602B9" w:rsidR="009B0A63" w:rsidP="00140A70" w:rsidRDefault="00851A9B" w14:paraId="196AFEE7" w14:textId="00CB0BF8">
            <w:pPr>
              <w:snapToGrid w:val="0"/>
              <w:rPr>
                <w:rFonts w:ascii="Arial" w:hAnsi="Arial" w:cs="Arial"/>
              </w:rPr>
            </w:pPr>
            <w:r>
              <w:rPr>
                <w:rFonts w:ascii="Arial" w:hAnsi="Arial" w:cs="Arial"/>
              </w:rPr>
              <w:t>Count the frequency of words</w:t>
            </w:r>
          </w:p>
        </w:tc>
      </w:tr>
    </w:tbl>
    <w:p w:rsidRPr="003602B9" w:rsidR="009B0A63" w:rsidP="009B0A63" w:rsidRDefault="009B0A63" w14:paraId="1A140E0C" w14:textId="77777777">
      <w:pPr>
        <w:ind w:left="576"/>
        <w:jc w:val="both"/>
        <w:rPr>
          <w:rFonts w:ascii="Arial" w:hAnsi="Arial" w:cs="Arial"/>
        </w:rPr>
      </w:pPr>
    </w:p>
    <w:p w:rsidR="009B0A63" w:rsidP="009B0A63" w:rsidRDefault="009B0A63" w14:paraId="0E6B95FD" w14:textId="77777777">
      <w:pPr>
        <w:pStyle w:val="Heading2"/>
      </w:pPr>
      <w:bookmarkStart w:name="_Toc207768240" w:id="9"/>
      <w:bookmarkStart w:name="_Toc368912250" w:id="10"/>
      <w:r w:rsidRPr="009B0A63">
        <w:t>Acronyms/Abbreviations</w:t>
      </w:r>
      <w:bookmarkEnd w:id="9"/>
      <w:bookmarkEnd w:id="10"/>
    </w:p>
    <w:p w:rsidRPr="003602B9" w:rsidR="009B0A63" w:rsidP="009B0A63" w:rsidRDefault="009B0A63" w14:paraId="6B2303AD" w14:textId="77777777">
      <w:pPr>
        <w:rPr>
          <w:rFonts w:ascii="Arial" w:hAnsi="Arial" w:cs="Arial"/>
        </w:rPr>
      </w:pPr>
    </w:p>
    <w:tbl>
      <w:tblPr>
        <w:tblW w:w="8650" w:type="dxa"/>
        <w:tblInd w:w="643" w:type="dxa"/>
        <w:tblLayout w:type="fixed"/>
        <w:tblLook w:val="0000" w:firstRow="0" w:lastRow="0" w:firstColumn="0" w:lastColumn="0" w:noHBand="0" w:noVBand="0"/>
      </w:tblPr>
      <w:tblGrid>
        <w:gridCol w:w="1620"/>
        <w:gridCol w:w="7030"/>
      </w:tblGrid>
      <w:tr w:rsidRPr="003602B9" w:rsidR="009B0A63" w:rsidTr="00BE5F0D" w14:paraId="774519AC" w14:textId="77777777">
        <w:tc>
          <w:tcPr>
            <w:tcW w:w="1620" w:type="dxa"/>
            <w:tcBorders>
              <w:top w:val="single" w:color="000000" w:sz="4" w:space="0"/>
              <w:left w:val="single" w:color="000000" w:sz="4" w:space="0"/>
              <w:bottom w:val="single" w:color="000000" w:sz="4" w:space="0"/>
            </w:tcBorders>
          </w:tcPr>
          <w:p w:rsidRPr="003602B9" w:rsidR="009B0A63" w:rsidP="00140A70" w:rsidRDefault="00745D05" w14:paraId="3950F930" w14:textId="40DE2485">
            <w:pPr>
              <w:snapToGrid w:val="0"/>
              <w:spacing w:line="240" w:lineRule="exact"/>
              <w:ind w:right="-21"/>
              <w:rPr>
                <w:rFonts w:ascii="Arial" w:hAnsi="Arial" w:cs="Arial"/>
              </w:rPr>
            </w:pPr>
            <w:r>
              <w:rPr>
                <w:rFonts w:ascii="Arial" w:hAnsi="Arial" w:cs="Arial"/>
              </w:rPr>
              <w:t>WFC</w:t>
            </w:r>
          </w:p>
        </w:tc>
        <w:tc>
          <w:tcPr>
            <w:tcW w:w="7030" w:type="dxa"/>
            <w:tcBorders>
              <w:top w:val="single" w:color="000000" w:sz="4" w:space="0"/>
              <w:left w:val="single" w:color="000000" w:sz="4" w:space="0"/>
              <w:bottom w:val="single" w:color="000000" w:sz="4" w:space="0"/>
              <w:right w:val="single" w:color="000000" w:sz="4" w:space="0"/>
            </w:tcBorders>
          </w:tcPr>
          <w:p w:rsidRPr="003602B9" w:rsidR="009B0A63" w:rsidP="00140A70" w:rsidRDefault="00BE5F0D" w14:paraId="72746B4B" w14:textId="1F9E6956">
            <w:pPr>
              <w:snapToGrid w:val="0"/>
              <w:spacing w:line="240" w:lineRule="exact"/>
              <w:ind w:right="691"/>
              <w:rPr>
                <w:rFonts w:ascii="Arial" w:hAnsi="Arial" w:cs="Arial"/>
              </w:rPr>
            </w:pPr>
            <w:r>
              <w:rPr>
                <w:rFonts w:ascii="Arial" w:hAnsi="Arial" w:cs="Arial"/>
              </w:rPr>
              <w:t>Multithreaded Word Frequency Counter</w:t>
            </w:r>
          </w:p>
        </w:tc>
      </w:tr>
    </w:tbl>
    <w:p w:rsidRPr="003602B9" w:rsidR="009B0A63" w:rsidP="009B0A63" w:rsidRDefault="009B0A63" w14:paraId="30EDCEEA" w14:textId="77777777">
      <w:pPr>
        <w:rPr>
          <w:rFonts w:ascii="Arial" w:hAnsi="Arial" w:cs="Arial"/>
        </w:rPr>
      </w:pPr>
    </w:p>
    <w:p w:rsidR="009B0A63" w:rsidP="009B0A63" w:rsidRDefault="009B0A63" w14:paraId="2E27ADF7" w14:textId="77777777">
      <w:pPr>
        <w:pStyle w:val="Heading2"/>
      </w:pPr>
      <w:bookmarkStart w:name="_Toc207768241" w:id="11"/>
      <w:bookmarkStart w:name="_Toc368912251" w:id="12"/>
      <w:r w:rsidRPr="003602B9">
        <w:t>Project Purpose</w:t>
      </w:r>
      <w:bookmarkEnd w:id="11"/>
      <w:bookmarkEnd w:id="12"/>
    </w:p>
    <w:p w:rsidRPr="00BE5F0D" w:rsidR="00BE5F0D" w:rsidP="00524318" w:rsidRDefault="00BE5F0D" w14:paraId="3C94C365" w14:textId="6D39BCFF">
      <w:pPr>
        <w:ind w:left="475"/>
        <w:rPr>
          <w:rFonts w:ascii="Arial" w:hAnsi="Arial" w:cs="Arial"/>
          <w:sz w:val="22"/>
        </w:rPr>
      </w:pPr>
      <w:r w:rsidRPr="00BE5F0D">
        <w:rPr>
          <w:rFonts w:ascii="Arial" w:hAnsi="Arial" w:cs="Arial"/>
          <w:sz w:val="22"/>
        </w:rPr>
        <w:t xml:space="preserve">The main purpose of this project </w:t>
      </w:r>
      <w:r>
        <w:rPr>
          <w:rFonts w:ascii="Arial" w:hAnsi="Arial" w:cs="Arial"/>
          <w:sz w:val="22"/>
        </w:rPr>
        <w:t>is to count frequency of words in given file</w:t>
      </w:r>
      <w:r w:rsidR="00524318">
        <w:rPr>
          <w:rFonts w:ascii="Arial" w:hAnsi="Arial" w:cs="Arial"/>
          <w:sz w:val="22"/>
        </w:rPr>
        <w:t xml:space="preserve"> and s</w:t>
      </w:r>
      <w:r>
        <w:rPr>
          <w:rFonts w:ascii="Arial" w:hAnsi="Arial" w:cs="Arial"/>
          <w:sz w:val="22"/>
        </w:rPr>
        <w:t>tore</w:t>
      </w:r>
      <w:r w:rsidR="00524318">
        <w:rPr>
          <w:rFonts w:ascii="Arial" w:hAnsi="Arial" w:cs="Arial"/>
          <w:sz w:val="22"/>
        </w:rPr>
        <w:t xml:space="preserve"> the </w:t>
      </w:r>
      <w:r>
        <w:rPr>
          <w:rFonts w:ascii="Arial" w:hAnsi="Arial" w:cs="Arial"/>
          <w:sz w:val="22"/>
        </w:rPr>
        <w:t>words and their count in</w:t>
      </w:r>
      <w:r w:rsidR="00524318">
        <w:rPr>
          <w:rFonts w:ascii="Arial" w:hAnsi="Arial" w:cs="Arial"/>
          <w:sz w:val="22"/>
        </w:rPr>
        <w:t xml:space="preserve"> the</w:t>
      </w:r>
      <w:r>
        <w:rPr>
          <w:rFonts w:ascii="Arial" w:hAnsi="Arial" w:cs="Arial"/>
          <w:sz w:val="22"/>
        </w:rPr>
        <w:t xml:space="preserve"> hash table</w:t>
      </w:r>
      <w:r w:rsidR="00524318">
        <w:rPr>
          <w:rFonts w:ascii="Arial" w:hAnsi="Arial" w:cs="Arial"/>
          <w:sz w:val="22"/>
        </w:rPr>
        <w:t xml:space="preserve"> using thread</w:t>
      </w:r>
      <w:r>
        <w:rPr>
          <w:rFonts w:ascii="Arial" w:hAnsi="Arial" w:cs="Arial"/>
          <w:sz w:val="22"/>
        </w:rPr>
        <w:t xml:space="preserve">. </w:t>
      </w:r>
    </w:p>
    <w:p w:rsidR="009B0A63" w:rsidP="009B0A63" w:rsidRDefault="009B0A63" w14:paraId="7E01EFCD" w14:textId="77777777">
      <w:pPr>
        <w:pStyle w:val="Heading2"/>
      </w:pPr>
      <w:bookmarkStart w:name="_Toc207768242" w:id="13"/>
      <w:bookmarkStart w:name="_Toc368912252" w:id="14"/>
      <w:r w:rsidRPr="003602B9">
        <w:t>Key Project Objectives</w:t>
      </w:r>
      <w:bookmarkEnd w:id="13"/>
      <w:bookmarkEnd w:id="14"/>
    </w:p>
    <w:p w:rsidR="00524318" w:rsidP="00524318" w:rsidRDefault="00524318" w14:paraId="101C4600" w14:textId="4DF0535A">
      <w:pPr>
        <w:pStyle w:val="ListParagraph"/>
        <w:numPr>
          <w:ilvl w:val="0"/>
          <w:numId w:val="28"/>
        </w:numPr>
        <w:rPr>
          <w:rFonts w:ascii="Arial" w:hAnsi="Arial" w:cs="Arial"/>
          <w:sz w:val="22"/>
        </w:rPr>
      </w:pPr>
      <w:r w:rsidRPr="00524318">
        <w:rPr>
          <w:rFonts w:ascii="Arial" w:hAnsi="Arial" w:cs="Arial"/>
          <w:sz w:val="22"/>
        </w:rPr>
        <w:t>The main purpose of this project is to count frequency of words in given file</w:t>
      </w:r>
      <w:r>
        <w:rPr>
          <w:rFonts w:ascii="Arial" w:hAnsi="Arial" w:cs="Arial"/>
          <w:sz w:val="22"/>
        </w:rPr>
        <w:t>.</w:t>
      </w:r>
    </w:p>
    <w:p w:rsidRPr="00524318" w:rsidR="00524318" w:rsidP="00524318" w:rsidRDefault="00524318" w14:paraId="0A4EE5A2" w14:textId="07046055">
      <w:pPr>
        <w:pStyle w:val="ListParagraph"/>
        <w:numPr>
          <w:ilvl w:val="0"/>
          <w:numId w:val="28"/>
        </w:numPr>
        <w:rPr>
          <w:rFonts w:ascii="Arial" w:hAnsi="Arial" w:cs="Arial"/>
          <w:sz w:val="22"/>
        </w:rPr>
      </w:pPr>
      <w:r>
        <w:rPr>
          <w:rFonts w:ascii="Arial" w:hAnsi="Arial" w:cs="Arial"/>
          <w:sz w:val="22"/>
        </w:rPr>
        <w:t>S</w:t>
      </w:r>
      <w:r w:rsidRPr="00524318">
        <w:rPr>
          <w:rFonts w:ascii="Arial" w:hAnsi="Arial" w:cs="Arial"/>
          <w:sz w:val="22"/>
        </w:rPr>
        <w:t xml:space="preserve">tore the words and their count in the hash table. </w:t>
      </w:r>
    </w:p>
    <w:p w:rsidRPr="00851A9B" w:rsidR="00524318" w:rsidP="00851A9B" w:rsidRDefault="00524318" w14:paraId="5187D685" w14:textId="267A26E9">
      <w:pPr>
        <w:pStyle w:val="ListParagraph"/>
        <w:numPr>
          <w:ilvl w:val="0"/>
          <w:numId w:val="28"/>
        </w:numPr>
        <w:rPr>
          <w:rFonts w:ascii="Arial" w:hAnsi="Arial" w:cs="Arial"/>
          <w:sz w:val="22"/>
        </w:rPr>
      </w:pPr>
      <w:r w:rsidRPr="00524318">
        <w:rPr>
          <w:rFonts w:ascii="Arial" w:hAnsi="Arial" w:cs="Arial"/>
          <w:sz w:val="22"/>
        </w:rPr>
        <w:t>Use thread to handle multiple files at sam</w:t>
      </w:r>
      <w:r>
        <w:rPr>
          <w:rFonts w:ascii="Arial" w:hAnsi="Arial" w:cs="Arial"/>
          <w:sz w:val="22"/>
        </w:rPr>
        <w:t>e time to save execution time</w:t>
      </w:r>
      <w:r w:rsidRPr="00524318">
        <w:rPr>
          <w:rFonts w:ascii="Arial" w:hAnsi="Arial" w:cs="Arial"/>
          <w:sz w:val="22"/>
        </w:rPr>
        <w:t xml:space="preserve">. </w:t>
      </w:r>
    </w:p>
    <w:p w:rsidRPr="00632C3B" w:rsidR="00632C3B" w:rsidP="00524318" w:rsidRDefault="009B0A63" w14:paraId="319CFD7A" w14:textId="3811F5F0">
      <w:pPr>
        <w:pStyle w:val="Heading2"/>
      </w:pPr>
      <w:bookmarkStart w:name="_toc389" w:id="15"/>
      <w:bookmarkStart w:name="_Toc207768243" w:id="16"/>
      <w:bookmarkStart w:name="_Toc368912253" w:id="17"/>
      <w:bookmarkEnd w:id="15"/>
      <w:r>
        <w:t>P</w:t>
      </w:r>
      <w:r w:rsidRPr="003602B9">
        <w:t>roject Scope and Limitation</w:t>
      </w:r>
      <w:bookmarkEnd w:id="16"/>
      <w:bookmarkEnd w:id="17"/>
    </w:p>
    <w:p w:rsidR="009B0A63" w:rsidP="00084456" w:rsidRDefault="009B0A63" w14:paraId="6EB50683" w14:textId="77777777">
      <w:pPr>
        <w:pStyle w:val="Heading3"/>
      </w:pPr>
      <w:bookmarkStart w:name="_Toc207768244" w:id="18"/>
      <w:bookmarkStart w:name="_Toc368912254" w:id="19"/>
      <w:r w:rsidRPr="003602B9">
        <w:t>In Scope</w:t>
      </w:r>
      <w:bookmarkEnd w:id="18"/>
      <w:bookmarkEnd w:id="19"/>
    </w:p>
    <w:p w:rsidRPr="004931C1" w:rsidR="00524318" w:rsidP="1F74FEF9" w:rsidRDefault="00524318" w14:paraId="633D7A51" w14:textId="1680A5DF">
      <w:pPr>
        <w:pStyle w:val="NormalWeb"/>
        <w:spacing w:before="0" w:beforeAutospacing="off" w:after="240" w:afterAutospacing="off"/>
        <w:ind w:left="720"/>
        <w:jc w:val="both"/>
        <w:rPr>
          <w:rFonts w:ascii="Arial" w:hAnsi="Arial" w:cs="Arial"/>
          <w:color w:val="242424"/>
          <w:sz w:val="22"/>
          <w:szCs w:val="22"/>
        </w:rPr>
      </w:pPr>
      <w:bookmarkStart w:name="_Toc207768245" w:id="20"/>
      <w:bookmarkStart w:name="_Toc368912255" w:id="21"/>
      <w:r w:rsidRPr="004931C1" w:rsidR="00524318">
        <w:rPr>
          <w:rFonts w:ascii="Arial" w:hAnsi="Arial" w:cs="Arial"/>
          <w:color w:val="242424"/>
          <w:sz w:val="22"/>
          <w:szCs w:val="22"/>
          <w:shd w:val="clear" w:color="auto" w:fill="FFFFFF"/>
        </w:rPr>
        <w:t>The scope of the project is limited to implementation of a multithreaded wor</w:t>
      </w:r>
      <w:r w:rsidR="00524318">
        <w:rPr>
          <w:rFonts w:ascii="Arial" w:hAnsi="Arial" w:cs="Arial"/>
          <w:color w:val="242424"/>
          <w:sz w:val="22"/>
          <w:szCs w:val="22"/>
          <w:shd w:val="clear" w:color="auto" w:fill="FFFFFF"/>
        </w:rPr>
        <w:t>d frequency counter to process two</w:t>
      </w:r>
      <w:r w:rsidRPr="004931C1" w:rsidR="00524318">
        <w:rPr>
          <w:rFonts w:ascii="Arial" w:hAnsi="Arial" w:cs="Arial"/>
          <w:color w:val="242424"/>
          <w:sz w:val="22"/>
          <w:szCs w:val="22"/>
          <w:shd w:val="clear" w:color="auto" w:fill="FFFFFF"/>
        </w:rPr>
        <w:t xml:space="preserve"> or more input files using threads. Counter Count the frequency of every unique word but </w:t>
      </w:r>
      <w:r w:rsidRPr="004931C1" w:rsidR="54A3EB53">
        <w:rPr>
          <w:rFonts w:ascii="Arial" w:hAnsi="Arial" w:cs="Arial"/>
          <w:color w:val="242424"/>
          <w:sz w:val="22"/>
          <w:szCs w:val="22"/>
          <w:shd w:val="clear" w:color="auto" w:fill="FFFFFF"/>
        </w:rPr>
        <w:t xml:space="preserve">few words can be excluded of user’s choice.</w:t>
      </w:r>
    </w:p>
    <w:p w:rsidR="009B0A63" w:rsidP="00084456" w:rsidRDefault="009B0A63" w14:paraId="56C0EFD8" w14:textId="77777777">
      <w:pPr>
        <w:pStyle w:val="Heading3"/>
      </w:pPr>
      <w:r w:rsidRPr="003602B9">
        <w:t>Out of scope</w:t>
      </w:r>
      <w:bookmarkEnd w:id="20"/>
      <w:bookmarkEnd w:id="21"/>
    </w:p>
    <w:p w:rsidR="00632C3B" w:rsidP="00524318" w:rsidRDefault="00524318" w14:paraId="104BC14C" w14:textId="2AE4182F">
      <w:pPr>
        <w:ind w:left="720"/>
        <w:rPr>
          <w:rStyle w:val="ui-provider"/>
          <w:rFonts w:ascii="Arial" w:hAnsi="Arial" w:cs="Arial"/>
          <w:sz w:val="22"/>
        </w:rPr>
      </w:pPr>
      <w:r>
        <w:rPr>
          <w:rStyle w:val="ui-provider"/>
          <w:rFonts w:ascii="Arial" w:hAnsi="Arial" w:cs="Arial"/>
          <w:bCs/>
          <w:sz w:val="22"/>
        </w:rPr>
        <w:t>I</w:t>
      </w:r>
      <w:r w:rsidRPr="00524318">
        <w:rPr>
          <w:rStyle w:val="ui-provider"/>
          <w:rFonts w:ascii="Arial" w:hAnsi="Arial" w:cs="Arial"/>
          <w:bCs/>
          <w:sz w:val="22"/>
        </w:rPr>
        <w:t>t doesn't give any indication of how important the use of a word was for each event</w:t>
      </w:r>
      <w:r w:rsidRPr="00524318">
        <w:rPr>
          <w:rStyle w:val="ui-provider"/>
          <w:rFonts w:ascii="Arial" w:hAnsi="Arial" w:cs="Arial"/>
          <w:sz w:val="22"/>
        </w:rPr>
        <w:t>.</w:t>
      </w:r>
    </w:p>
    <w:p w:rsidR="00851A9B" w:rsidP="00524318" w:rsidRDefault="00851A9B" w14:paraId="37339063" w14:textId="77777777">
      <w:pPr>
        <w:ind w:left="720"/>
        <w:rPr>
          <w:rStyle w:val="ui-provider"/>
          <w:rFonts w:ascii="Arial" w:hAnsi="Arial" w:cs="Arial"/>
          <w:sz w:val="22"/>
        </w:rPr>
      </w:pPr>
    </w:p>
    <w:p w:rsidRPr="00524318" w:rsidR="00851A9B" w:rsidP="00524318" w:rsidRDefault="00851A9B" w14:paraId="647B3258" w14:textId="77777777">
      <w:pPr>
        <w:ind w:left="720"/>
        <w:rPr>
          <w:rFonts w:ascii="Arial" w:hAnsi="Arial" w:cs="Arial"/>
        </w:rPr>
      </w:pPr>
    </w:p>
    <w:p w:rsidR="009B0A63" w:rsidP="009B0A63" w:rsidRDefault="009B0A63" w14:paraId="454331C3" w14:textId="77777777">
      <w:pPr>
        <w:pStyle w:val="Heading2"/>
      </w:pPr>
      <w:bookmarkStart w:name="_Toc207768246" w:id="22"/>
      <w:bookmarkStart w:name="_Toc368912256" w:id="23"/>
      <w:r w:rsidRPr="003602B9">
        <w:lastRenderedPageBreak/>
        <w:t>Functional Overview</w:t>
      </w:r>
      <w:bookmarkEnd w:id="22"/>
      <w:bookmarkEnd w:id="23"/>
    </w:p>
    <w:p w:rsidRPr="00C833B9" w:rsidR="00F37210" w:rsidP="00F37210" w:rsidRDefault="00F37210" w14:paraId="5B763198" w14:textId="5A803869">
      <w:pPr>
        <w:pStyle w:val="ListParagraph"/>
        <w:numPr>
          <w:ilvl w:val="0"/>
          <w:numId w:val="30"/>
        </w:numPr>
        <w:rPr>
          <w:rFonts w:ascii="Arial" w:hAnsi="Arial" w:cs="Arial"/>
        </w:rPr>
      </w:pPr>
      <w:r w:rsidRPr="1F74FEF9" w:rsidR="00F37210">
        <w:rPr>
          <w:rFonts w:ascii="Arial" w:hAnsi="Arial" w:cs="Arial"/>
          <w:sz w:val="22"/>
          <w:szCs w:val="22"/>
        </w:rPr>
        <w:t>Using</w:t>
      </w:r>
      <w:r w:rsidRPr="1F74FEF9" w:rsidR="00F37210">
        <w:rPr>
          <w:rFonts w:ascii="Arial" w:hAnsi="Arial" w:cs="Arial"/>
          <w:sz w:val="22"/>
          <w:szCs w:val="22"/>
        </w:rPr>
        <w:t xml:space="preserve"> command line </w:t>
      </w:r>
      <w:r w:rsidRPr="1F74FEF9" w:rsidR="4379C051">
        <w:rPr>
          <w:rFonts w:ascii="Arial" w:hAnsi="Arial" w:cs="Arial"/>
          <w:sz w:val="22"/>
          <w:szCs w:val="22"/>
        </w:rPr>
        <w:t>argument,</w:t>
      </w:r>
      <w:r w:rsidRPr="1F74FEF9" w:rsidR="00F37210">
        <w:rPr>
          <w:rFonts w:ascii="Arial" w:hAnsi="Arial" w:cs="Arial"/>
          <w:sz w:val="22"/>
          <w:szCs w:val="22"/>
        </w:rPr>
        <w:t xml:space="preserve"> </w:t>
      </w:r>
      <w:r w:rsidRPr="1F74FEF9" w:rsidR="00F37210">
        <w:rPr>
          <w:rFonts w:ascii="Arial" w:hAnsi="Arial" w:cs="Arial"/>
          <w:sz w:val="22"/>
          <w:szCs w:val="22"/>
        </w:rPr>
        <w:t>we will pass file name.</w:t>
      </w:r>
    </w:p>
    <w:p w:rsidRPr="00F37210" w:rsidR="00C833B9" w:rsidP="00F37210" w:rsidRDefault="00C833B9" w14:paraId="00F0FAD9" w14:textId="1C6FDA9F">
      <w:pPr>
        <w:pStyle w:val="ListParagraph"/>
        <w:numPr>
          <w:ilvl w:val="0"/>
          <w:numId w:val="30"/>
        </w:numPr>
        <w:rPr>
          <w:rFonts w:ascii="Arial" w:hAnsi="Arial" w:cs="Arial"/>
        </w:rPr>
      </w:pPr>
      <w:r w:rsidRPr="1F74FEF9" w:rsidR="00C833B9">
        <w:rPr>
          <w:rFonts w:ascii="Arial" w:hAnsi="Arial" w:cs="Arial"/>
          <w:sz w:val="22"/>
          <w:szCs w:val="22"/>
        </w:rPr>
        <w:t xml:space="preserve">According to </w:t>
      </w:r>
      <w:r w:rsidRPr="1F74FEF9" w:rsidR="495C2493">
        <w:rPr>
          <w:rFonts w:ascii="Arial" w:hAnsi="Arial" w:cs="Arial"/>
          <w:sz w:val="22"/>
          <w:szCs w:val="22"/>
        </w:rPr>
        <w:t xml:space="preserve">the </w:t>
      </w:r>
      <w:r w:rsidRPr="1F74FEF9" w:rsidR="00C833B9">
        <w:rPr>
          <w:rFonts w:ascii="Arial" w:hAnsi="Arial" w:cs="Arial"/>
          <w:sz w:val="22"/>
          <w:szCs w:val="22"/>
        </w:rPr>
        <w:t xml:space="preserve">number of arguments, </w:t>
      </w:r>
      <w:proofErr w:type="gramStart"/>
      <w:r w:rsidRPr="1F74FEF9" w:rsidR="00C833B9">
        <w:rPr>
          <w:rFonts w:ascii="Arial" w:hAnsi="Arial" w:cs="Arial"/>
          <w:sz w:val="22"/>
          <w:szCs w:val="22"/>
        </w:rPr>
        <w:t>main</w:t>
      </w:r>
      <w:proofErr w:type="gramEnd"/>
      <w:r w:rsidRPr="1F74FEF9" w:rsidR="00C833B9">
        <w:rPr>
          <w:rFonts w:ascii="Arial" w:hAnsi="Arial" w:cs="Arial"/>
          <w:sz w:val="22"/>
          <w:szCs w:val="22"/>
        </w:rPr>
        <w:t xml:space="preserve"> function will create threads.</w:t>
      </w:r>
    </w:p>
    <w:p w:rsidRPr="00F37210" w:rsidR="00F37210" w:rsidP="00F37210" w:rsidRDefault="00F37210" w14:paraId="760C2056" w14:textId="71342EA9">
      <w:pPr>
        <w:pStyle w:val="ListParagraph"/>
        <w:numPr>
          <w:ilvl w:val="0"/>
          <w:numId w:val="30"/>
        </w:numPr>
        <w:rPr>
          <w:rFonts w:ascii="Arial" w:hAnsi="Arial" w:cs="Arial"/>
        </w:rPr>
      </w:pPr>
      <w:r>
        <w:rPr>
          <w:rFonts w:ascii="Arial" w:hAnsi="Arial" w:cs="Arial"/>
          <w:sz w:val="22"/>
        </w:rPr>
        <w:t>Thread will handle function that will count frequency of word.</w:t>
      </w:r>
    </w:p>
    <w:p w:rsidR="00F37210" w:rsidP="1F74FEF9" w:rsidRDefault="00C833B9" w14:paraId="79EEF8A9" w14:textId="52B15755">
      <w:pPr>
        <w:pStyle w:val="ListParagraph"/>
        <w:numPr>
          <w:ilvl w:val="0"/>
          <w:numId w:val="30"/>
        </w:numPr>
        <w:rPr>
          <w:rFonts w:ascii="Arial" w:hAnsi="Arial" w:cs="Arial"/>
          <w:sz w:val="22"/>
          <w:szCs w:val="22"/>
        </w:rPr>
      </w:pPr>
      <w:r w:rsidRPr="1F74FEF9" w:rsidR="00C833B9">
        <w:rPr>
          <w:rFonts w:ascii="Arial" w:hAnsi="Arial" w:cs="Arial"/>
          <w:sz w:val="22"/>
          <w:szCs w:val="22"/>
        </w:rPr>
        <w:t xml:space="preserve">Data will be stored in </w:t>
      </w:r>
      <w:r w:rsidRPr="1F74FEF9" w:rsidR="7E16AE33">
        <w:rPr>
          <w:rFonts w:ascii="Arial" w:hAnsi="Arial" w:cs="Arial"/>
          <w:sz w:val="22"/>
          <w:szCs w:val="22"/>
        </w:rPr>
        <w:t xml:space="preserve">the common </w:t>
      </w:r>
      <w:r w:rsidRPr="1F74FEF9" w:rsidR="00C833B9">
        <w:rPr>
          <w:rFonts w:ascii="Arial" w:hAnsi="Arial" w:cs="Arial"/>
          <w:sz w:val="22"/>
          <w:szCs w:val="22"/>
        </w:rPr>
        <w:t>h</w:t>
      </w:r>
      <w:r w:rsidRPr="1F74FEF9" w:rsidR="00C833B9">
        <w:rPr>
          <w:rFonts w:ascii="Arial" w:hAnsi="Arial" w:cs="Arial"/>
          <w:sz w:val="22"/>
          <w:szCs w:val="22"/>
        </w:rPr>
        <w:t>ash table</w:t>
      </w:r>
      <w:r w:rsidRPr="1F74FEF9" w:rsidR="00C833B9">
        <w:rPr>
          <w:rFonts w:ascii="Arial" w:hAnsi="Arial" w:cs="Arial"/>
          <w:sz w:val="22"/>
          <w:szCs w:val="22"/>
        </w:rPr>
        <w:t>.</w:t>
      </w:r>
      <w:r w:rsidRPr="1F74FEF9" w:rsidR="00C833B9">
        <w:rPr>
          <w:rFonts w:ascii="Arial" w:hAnsi="Arial" w:cs="Arial"/>
          <w:sz w:val="22"/>
          <w:szCs w:val="22"/>
        </w:rPr>
        <w:t xml:space="preserve"> </w:t>
      </w:r>
    </w:p>
    <w:p w:rsidRPr="00C833B9" w:rsidR="00C833B9" w:rsidP="00F37210" w:rsidRDefault="00C833B9" w14:paraId="0F0C74E9" w14:textId="626B6EA6">
      <w:pPr>
        <w:pStyle w:val="ListParagraph"/>
        <w:numPr>
          <w:ilvl w:val="0"/>
          <w:numId w:val="30"/>
        </w:numPr>
        <w:rPr>
          <w:rFonts w:ascii="Arial" w:hAnsi="Arial" w:cs="Arial"/>
          <w:sz w:val="22"/>
        </w:rPr>
      </w:pPr>
      <w:r>
        <w:rPr>
          <w:rFonts w:ascii="Arial" w:hAnsi="Arial" w:cs="Arial"/>
          <w:sz w:val="22"/>
        </w:rPr>
        <w:t xml:space="preserve">Main thread will display the output. </w:t>
      </w:r>
    </w:p>
    <w:p w:rsidR="009B0A63" w:rsidP="009B0A63" w:rsidRDefault="009B0A63" w14:paraId="44EFDD89" w14:textId="77777777">
      <w:pPr>
        <w:pStyle w:val="Heading2"/>
      </w:pPr>
      <w:bookmarkStart w:name="_Toc207768248" w:id="24"/>
      <w:bookmarkStart w:name="_Toc368912257" w:id="25"/>
      <w:r w:rsidRPr="003602B9">
        <w:t>Assumptions</w:t>
      </w:r>
      <w:bookmarkEnd w:id="24"/>
      <w:r w:rsidR="003751D9">
        <w:t>,</w:t>
      </w:r>
      <w:r w:rsidR="007D4C5D">
        <w:t xml:space="preserve"> Dependencies</w:t>
      </w:r>
      <w:r w:rsidR="003751D9">
        <w:t xml:space="preserve"> &amp; Constraints</w:t>
      </w:r>
      <w:bookmarkEnd w:id="25"/>
    </w:p>
    <w:p w:rsidRPr="00C833B9" w:rsidR="00C833B9" w:rsidP="1F74FEF9" w:rsidRDefault="00C833B9" w14:paraId="5E6E6CCF" w14:textId="0F985D02">
      <w:pPr>
        <w:pStyle w:val="NormalWeb"/>
        <w:numPr>
          <w:ilvl w:val="0"/>
          <w:numId w:val="32"/>
        </w:numPr>
        <w:spacing w:before="0" w:beforeAutospacing="off" w:after="0" w:afterAutospacing="off"/>
        <w:textAlignment w:val="baseline"/>
        <w:rPr>
          <w:rFonts w:ascii="Arial" w:hAnsi="Arial" w:cs="Arial"/>
          <w:sz w:val="22"/>
          <w:szCs w:val="22"/>
        </w:rPr>
      </w:pPr>
      <w:r w:rsidRPr="00C833B9" w:rsidR="00C833B9">
        <w:rPr>
          <w:rFonts w:ascii="Arial" w:hAnsi="Arial" w:cs="Arial"/>
          <w:sz w:val="22"/>
          <w:szCs w:val="22"/>
          <w:shd w:val="clear" w:color="auto" w:fill="FFFFFF"/>
        </w:rPr>
        <w:t>Operating System</w:t>
      </w:r>
      <w:r w:rsidRPr="00C833B9" w:rsidR="1357099F">
        <w:rPr>
          <w:rFonts w:ascii="Arial" w:hAnsi="Arial" w:cs="Arial"/>
          <w:sz w:val="22"/>
          <w:szCs w:val="22"/>
          <w:shd w:val="clear" w:color="auto" w:fill="FFFFFF"/>
        </w:rPr>
        <w:t>:</w:t>
      </w:r>
      <w:r w:rsidRPr="00C833B9" w:rsidR="00C833B9">
        <w:rPr>
          <w:rFonts w:ascii="Arial" w:hAnsi="Arial" w:cs="Arial"/>
          <w:sz w:val="22"/>
          <w:szCs w:val="22"/>
          <w:shd w:val="clear" w:color="auto" w:fill="FFFFFF"/>
        </w:rPr>
        <w:t>  Windows 7 &amp; above</w:t>
      </w:r>
    </w:p>
    <w:p w:rsidRPr="00C833B9" w:rsidR="00C833B9" w:rsidP="1F74FEF9" w:rsidRDefault="00C833B9" w14:paraId="4D511A83" w14:textId="2DF36ACB">
      <w:pPr>
        <w:pStyle w:val="NormalWeb"/>
        <w:numPr>
          <w:ilvl w:val="0"/>
          <w:numId w:val="32"/>
        </w:numPr>
        <w:spacing w:before="0" w:beforeAutospacing="off" w:after="0" w:afterAutospacing="off"/>
        <w:textAlignment w:val="baseline"/>
        <w:rPr>
          <w:rFonts w:ascii="Arial" w:hAnsi="Arial" w:cs="Arial"/>
          <w:sz w:val="22"/>
          <w:szCs w:val="22"/>
        </w:rPr>
      </w:pPr>
      <w:r w:rsidRPr="00C833B9" w:rsidR="00C833B9">
        <w:rPr>
          <w:rFonts w:ascii="Arial" w:hAnsi="Arial" w:cs="Arial"/>
          <w:sz w:val="22"/>
          <w:szCs w:val="22"/>
          <w:shd w:val="clear" w:color="auto" w:fill="FFFFFF"/>
        </w:rPr>
        <w:t>Software</w:t>
      </w:r>
      <w:r w:rsidRPr="00C833B9" w:rsidR="0BC4FE22">
        <w:rPr>
          <w:rFonts w:ascii="Arial" w:hAnsi="Arial" w:cs="Arial"/>
          <w:sz w:val="22"/>
          <w:szCs w:val="22"/>
          <w:shd w:val="clear" w:color="auto" w:fill="FFFFFF"/>
        </w:rPr>
        <w:t>:</w:t>
      </w:r>
      <w:r w:rsidRPr="00C833B9" w:rsidR="00C833B9">
        <w:rPr>
          <w:rFonts w:ascii="Arial" w:hAnsi="Arial" w:cs="Arial"/>
          <w:sz w:val="22"/>
          <w:szCs w:val="22"/>
          <w:shd w:val="clear" w:color="auto" w:fill="FFFFFF"/>
        </w:rPr>
        <w:t xml:space="preserve"> </w:t>
      </w:r>
      <w:r w:rsidRPr="00C833B9" w:rsidR="1166AA0B">
        <w:rPr>
          <w:rFonts w:ascii="Arial" w:hAnsi="Arial" w:cs="Arial"/>
          <w:sz w:val="22"/>
          <w:szCs w:val="22"/>
          <w:shd w:val="clear" w:color="auto" w:fill="FFFFFF"/>
        </w:rPr>
        <w:t>Linux</w:t>
      </w:r>
      <w:r w:rsidRPr="00C833B9" w:rsidR="00C833B9">
        <w:rPr>
          <w:rFonts w:ascii="Arial" w:hAnsi="Arial" w:cs="Arial"/>
          <w:sz w:val="22"/>
          <w:szCs w:val="22"/>
          <w:shd w:val="clear" w:color="auto" w:fill="FFFFFF"/>
        </w:rPr>
        <w:t xml:space="preserve"> Terminal</w:t>
      </w:r>
      <w:r w:rsidRPr="00C833B9" w:rsidR="575A20F0">
        <w:rPr>
          <w:rFonts w:ascii="Arial" w:hAnsi="Arial" w:cs="Arial"/>
          <w:sz w:val="22"/>
          <w:szCs w:val="22"/>
          <w:shd w:val="clear" w:color="auto" w:fill="FFFFFF"/>
        </w:rPr>
        <w:t>,</w:t>
      </w:r>
      <w:r w:rsidRPr="00C833B9" w:rsidR="00C833B9">
        <w:rPr>
          <w:rFonts w:ascii="Arial" w:hAnsi="Arial" w:cs="Arial"/>
          <w:sz w:val="22"/>
          <w:szCs w:val="22"/>
          <w:shd w:val="clear" w:color="auto" w:fill="FFFFFF"/>
        </w:rPr>
        <w:t xml:space="preserve"> GCC Compiler</w:t>
      </w:r>
    </w:p>
    <w:p w:rsidRPr="004B0829" w:rsidR="004B0829" w:rsidP="1F74FEF9" w:rsidRDefault="00C833B9" w14:paraId="03F2AB8F" w14:textId="153F91E5">
      <w:pPr>
        <w:pStyle w:val="NormalWeb"/>
        <w:numPr>
          <w:ilvl w:val="0"/>
          <w:numId w:val="32"/>
        </w:numPr>
        <w:spacing w:before="0" w:beforeAutospacing="off" w:after="0" w:afterAutospacing="off"/>
        <w:textAlignment w:val="baseline"/>
        <w:rPr>
          <w:rFonts w:ascii="Arial" w:hAnsi="Arial" w:cs="Arial"/>
          <w:color w:val="000000"/>
          <w:sz w:val="22"/>
          <w:szCs w:val="22"/>
        </w:rPr>
      </w:pPr>
      <w:r w:rsidR="00C833B9">
        <w:rPr>
          <w:rFonts w:ascii="Arial" w:hAnsi="Arial" w:cs="Arial"/>
          <w:sz w:val="22"/>
          <w:szCs w:val="22"/>
          <w:shd w:val="clear" w:color="auto" w:fill="FFFFFF"/>
        </w:rPr>
        <w:t xml:space="preserve">Hardware</w:t>
      </w:r>
      <w:r w:rsidR="19A9186C">
        <w:rPr>
          <w:rFonts w:ascii="Arial" w:hAnsi="Arial" w:cs="Arial"/>
          <w:sz w:val="22"/>
          <w:szCs w:val="22"/>
          <w:shd w:val="clear" w:color="auto" w:fill="FFFFFF"/>
        </w:rPr>
        <w:t xml:space="preserve">:</w:t>
      </w:r>
      <w:r w:rsidR="00C833B9">
        <w:rPr>
          <w:rFonts w:ascii="Arial" w:hAnsi="Arial" w:cs="Arial"/>
          <w:sz w:val="22"/>
          <w:szCs w:val="22"/>
          <w:shd w:val="clear" w:color="auto" w:fill="FFFFFF"/>
        </w:rPr>
        <w:t xml:space="preserve"> Min. 2 GB RAM</w:t>
      </w:r>
      <w:r w:rsidR="3B025889">
        <w:rPr>
          <w:rFonts w:ascii="Arial" w:hAnsi="Arial" w:cs="Arial"/>
          <w:sz w:val="22"/>
          <w:szCs w:val="22"/>
          <w:shd w:val="clear" w:color="auto" w:fill="FFFFFF"/>
        </w:rPr>
        <w:t xml:space="preserve">,</w:t>
      </w:r>
      <w:r w:rsidR="00C833B9">
        <w:rPr>
          <w:rFonts w:ascii="Arial" w:hAnsi="Arial" w:cs="Arial"/>
          <w:sz w:val="22"/>
          <w:szCs w:val="22"/>
          <w:shd w:val="clear" w:color="auto" w:fill="FFFFFF"/>
        </w:rPr>
        <w:t xml:space="preserve"> Min. 250 HD </w:t>
      </w:r>
    </w:p>
    <w:p w:rsidRPr="004B0829" w:rsidR="007D4C5D" w:rsidP="004B0829" w:rsidRDefault="003751D9" w14:paraId="3FA04C98" w14:textId="1ED0DB31">
      <w:pPr>
        <w:pStyle w:val="NormalWeb"/>
        <w:numPr>
          <w:ilvl w:val="0"/>
          <w:numId w:val="32"/>
        </w:numPr>
        <w:spacing w:before="0" w:beforeAutospacing="0" w:after="0" w:afterAutospacing="0"/>
        <w:textAlignment w:val="baseline"/>
        <w:rPr>
          <w:rFonts w:ascii="Arial" w:hAnsi="Arial" w:cs="Arial"/>
          <w:color w:val="000000"/>
          <w:sz w:val="22"/>
          <w:szCs w:val="28"/>
        </w:rPr>
      </w:pPr>
      <w:r w:rsidRPr="004B0829">
        <w:rPr>
          <w:rFonts w:ascii="Arial" w:hAnsi="Arial" w:cs="Arial"/>
          <w:sz w:val="22"/>
        </w:rPr>
        <w:t>Possible and/or probable changes in functionality</w:t>
      </w:r>
      <w:r w:rsidR="004B0829">
        <w:rPr>
          <w:rFonts w:ascii="Arial" w:hAnsi="Arial" w:cs="Arial"/>
          <w:sz w:val="22"/>
        </w:rPr>
        <w:t xml:space="preserve"> – NA</w:t>
      </w:r>
    </w:p>
    <w:p w:rsidRPr="004B0829" w:rsidR="004B0829" w:rsidP="004B0829" w:rsidRDefault="004B0829" w14:paraId="5C9B1981" w14:textId="77777777">
      <w:pPr>
        <w:pStyle w:val="NormalWeb"/>
        <w:spacing w:before="0" w:beforeAutospacing="0" w:after="0" w:afterAutospacing="0"/>
        <w:ind w:left="1080"/>
        <w:textAlignment w:val="baseline"/>
        <w:rPr>
          <w:rFonts w:ascii="Arial" w:hAnsi="Arial" w:cs="Arial"/>
          <w:color w:val="000000"/>
          <w:sz w:val="22"/>
          <w:szCs w:val="28"/>
        </w:rPr>
      </w:pPr>
    </w:p>
    <w:p w:rsidR="009B0A63" w:rsidP="00E120EC" w:rsidRDefault="009B0A63" w14:paraId="03A74288" w14:textId="77777777">
      <w:pPr>
        <w:pStyle w:val="Heading2"/>
      </w:pPr>
      <w:bookmarkStart w:name="_Toc207768249" w:id="26"/>
      <w:bookmarkStart w:name="_Toc368912258" w:id="27"/>
      <w:r w:rsidRPr="003602B9">
        <w:t>Risks</w:t>
      </w:r>
      <w:bookmarkEnd w:id="26"/>
      <w:bookmarkEnd w:id="27"/>
    </w:p>
    <w:p w:rsidRPr="009C3E31" w:rsidR="009C3E31" w:rsidP="009C3E31" w:rsidRDefault="008338BC" w14:paraId="25799AB5" w14:textId="78D12A21">
      <w:pPr>
        <w:pStyle w:val="ListParagraph"/>
        <w:numPr>
          <w:ilvl w:val="0"/>
          <w:numId w:val="36"/>
        </w:numPr>
      </w:pPr>
      <w:r>
        <w:rPr>
          <w:rFonts w:ascii="Arial" w:hAnsi="Arial" w:cs="Arial"/>
          <w:sz w:val="22"/>
          <w:szCs w:val="22"/>
        </w:rPr>
        <w:t>While disp</w:t>
      </w:r>
      <w:r w:rsidR="009C3E31">
        <w:rPr>
          <w:rFonts w:ascii="Arial" w:hAnsi="Arial" w:cs="Arial"/>
          <w:sz w:val="22"/>
          <w:szCs w:val="22"/>
        </w:rPr>
        <w:t>laying the words it w</w:t>
      </w:r>
      <w:r>
        <w:rPr>
          <w:rFonts w:ascii="Arial" w:hAnsi="Arial" w:cs="Arial"/>
          <w:sz w:val="22"/>
          <w:szCs w:val="22"/>
        </w:rPr>
        <w:t>ill not print according to file</w:t>
      </w:r>
      <w:r w:rsidR="009C3E31">
        <w:rPr>
          <w:rFonts w:ascii="Arial" w:hAnsi="Arial" w:cs="Arial"/>
          <w:sz w:val="22"/>
          <w:szCs w:val="22"/>
        </w:rPr>
        <w:t xml:space="preserve">, it will randomly print </w:t>
      </w:r>
      <w:r>
        <w:rPr>
          <w:rFonts w:ascii="Arial" w:hAnsi="Arial" w:cs="Arial"/>
          <w:sz w:val="22"/>
          <w:szCs w:val="22"/>
        </w:rPr>
        <w:t>the words</w:t>
      </w:r>
      <w:r w:rsidR="009C3E31">
        <w:rPr>
          <w:rFonts w:ascii="Arial" w:hAnsi="Arial" w:cs="Arial"/>
          <w:sz w:val="22"/>
          <w:szCs w:val="22"/>
        </w:rPr>
        <w:t>.</w:t>
      </w:r>
    </w:p>
    <w:p w:rsidR="006B3C2A" w:rsidP="004642B1" w:rsidRDefault="009D4FE0" w14:paraId="777CC2AB" w14:textId="4E1CA6D4">
      <w:pPr>
        <w:pStyle w:val="Heading1"/>
        <w:numPr>
          <w:ilvl w:val="0"/>
          <w:numId w:val="4"/>
        </w:numPr>
      </w:pPr>
      <w:bookmarkStart w:name="_Toc207768251" w:id="28"/>
      <w:bookmarkStart w:name="_Toc368912259" w:id="29"/>
      <w:r w:rsidRPr="003602B9">
        <w:t>Design Overview</w:t>
      </w:r>
      <w:bookmarkStart w:name="_Toc207768252" w:id="30"/>
      <w:bookmarkEnd w:id="28"/>
      <w:bookmarkEnd w:id="29"/>
    </w:p>
    <w:p w:rsidR="006B3C2A" w:rsidP="006B3C2A" w:rsidRDefault="009D4FE0" w14:paraId="5AAB9AF4" w14:textId="77777777">
      <w:pPr>
        <w:pStyle w:val="Heading2"/>
      </w:pPr>
      <w:bookmarkStart w:name="_Toc368912260" w:id="31"/>
      <w:r w:rsidRPr="003602B9">
        <w:t>Design Objectives</w:t>
      </w:r>
      <w:bookmarkStart w:name="_Toc207768253" w:id="32"/>
      <w:bookmarkEnd w:id="30"/>
      <w:bookmarkEnd w:id="31"/>
    </w:p>
    <w:p w:rsidR="00DB4ADC" w:rsidP="00DB4ADC" w:rsidRDefault="00DB4ADC" w14:paraId="78D4C36B" w14:textId="77777777">
      <w:pPr>
        <w:pStyle w:val="ListParagraph"/>
        <w:numPr>
          <w:ilvl w:val="0"/>
          <w:numId w:val="36"/>
        </w:numPr>
        <w:rPr>
          <w:rFonts w:ascii="Arial" w:hAnsi="Arial" w:cs="Arial"/>
          <w:sz w:val="22"/>
        </w:rPr>
      </w:pPr>
      <w:bookmarkStart w:name="_Toc368912261" w:id="33"/>
      <w:r w:rsidRPr="00DB4ADC">
        <w:rPr>
          <w:rFonts w:ascii="Arial" w:hAnsi="Arial" w:cs="Arial"/>
          <w:sz w:val="22"/>
        </w:rPr>
        <w:t xml:space="preserve">In design first it will take file name through command line. </w:t>
      </w:r>
    </w:p>
    <w:p w:rsidR="00DB4ADC" w:rsidP="00DB4ADC" w:rsidRDefault="00DB4ADC" w14:paraId="1559D057" w14:textId="77777777">
      <w:pPr>
        <w:pStyle w:val="ListParagraph"/>
        <w:numPr>
          <w:ilvl w:val="0"/>
          <w:numId w:val="36"/>
        </w:numPr>
        <w:rPr>
          <w:rFonts w:ascii="Arial" w:hAnsi="Arial" w:cs="Arial"/>
          <w:sz w:val="22"/>
        </w:rPr>
      </w:pPr>
      <w:r>
        <w:rPr>
          <w:rFonts w:ascii="Arial" w:hAnsi="Arial" w:cs="Arial"/>
          <w:sz w:val="22"/>
        </w:rPr>
        <w:t>It will calculate frequency of words from file.</w:t>
      </w:r>
    </w:p>
    <w:p w:rsidRPr="00DB4ADC" w:rsidR="00DB4ADC" w:rsidP="00DB4ADC" w:rsidRDefault="00DB4ADC" w14:paraId="319A65CF" w14:textId="77777777">
      <w:pPr>
        <w:pStyle w:val="ListParagraph"/>
        <w:numPr>
          <w:ilvl w:val="0"/>
          <w:numId w:val="36"/>
        </w:numPr>
        <w:rPr>
          <w:rFonts w:ascii="Arial" w:hAnsi="Arial" w:cs="Arial"/>
          <w:sz w:val="22"/>
        </w:rPr>
      </w:pPr>
      <w:r>
        <w:rPr>
          <w:rFonts w:ascii="Arial" w:hAnsi="Arial" w:cs="Arial"/>
          <w:sz w:val="22"/>
        </w:rPr>
        <w:t>It will display words and their frequency count.</w:t>
      </w:r>
    </w:p>
    <w:p w:rsidR="009D4FE0" w:rsidP="00084456" w:rsidRDefault="00EE7A56" w14:paraId="1CC063E1" w14:textId="7C5194B7">
      <w:pPr>
        <w:pStyle w:val="Heading3"/>
      </w:pPr>
      <w:r>
        <w:t xml:space="preserve">2.1.1 </w:t>
      </w:r>
      <w:r w:rsidRPr="003602B9" w:rsidR="009D4FE0">
        <w:t>Recommended Architecture</w:t>
      </w:r>
      <w:bookmarkEnd w:id="32"/>
      <w:bookmarkEnd w:id="33"/>
    </w:p>
    <w:p w:rsidR="00DB4ADC" w:rsidP="00DB4ADC" w:rsidRDefault="00DB4ADC" w14:paraId="64C64F9C" w14:textId="567F0895">
      <w:pPr>
        <w:ind w:left="475"/>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0649D140" wp14:editId="46100262">
                <wp:extent xmlns:wp="http://schemas.openxmlformats.org/drawingml/2006/wordprocessingDrawing" cx="5753735" cy="2160270"/>
                <wp:effectExtent xmlns:wp="http://schemas.openxmlformats.org/drawingml/2006/wordprocessingDrawing" l="0" t="0" r="18415" b="11430"/>
                <wp:docPr xmlns:wp="http://schemas.openxmlformats.org/drawingml/2006/wordprocessingDrawing" id="1028655639" name="Group 16"/>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753735" cy="2160270"/>
                          <a:chOff x="0" y="0"/>
                          <a:chExt cx="7820025" cy="2314576"/>
                        </a:xfrm>
                      </wpg:grpSpPr>
                      <wps:wsp xmlns:wps="http://schemas.microsoft.com/office/word/2010/wordprocessingShape">
                        <wps:cNvPr id="1" name="Rectangle 1"/>
                        <wps:cNvSpPr/>
                        <wps:spPr>
                          <a:xfrm>
                            <a:off x="0" y="228601"/>
                            <a:ext cx="1162050" cy="49530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98022C" w:rsidP="0098022C" w:rsidRDefault="0098022C">
                              <w:pPr>
                                <w:jc w:val="center"/>
                                <w:rPr>
                                  <w:rFonts w:hAnsi="Calibri"/>
                                  <w:b/>
                                  <w:bCs/>
                                  <w:color w:val="FFFFFF" w:themeColor="light1"/>
                                  <w:sz w:val="24"/>
                                  <w:szCs w:val="24"/>
                                </w:rPr>
                              </w:pPr>
                              <w:r>
                                <w:rPr>
                                  <w:rFonts w:hAnsi="Calibri"/>
                                  <w:b/>
                                  <w:bCs/>
                                  <w:color w:val="FFFFFF" w:themeColor="light1"/>
                                </w:rPr>
                                <w:t>Give Input as text file names</w:t>
                              </w:r>
                            </w:p>
                          </w:txbxContent>
                        </wps:txbx>
                        <wps:bodyPr anchor="t"/>
                      </wps:wsp>
                      <wps:wsp xmlns:wps="http://schemas.microsoft.com/office/word/2010/wordprocessingShape">
                        <wps:cNvPr id="2" name="Rectangle 2"/>
                        <wps:cNvSpPr/>
                        <wps:spPr>
                          <a:xfrm>
                            <a:off x="1905000" y="228601"/>
                            <a:ext cx="1352550" cy="49530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98022C" w:rsidP="0098022C" w:rsidRDefault="0098022C">
                              <w:pPr>
                                <w:jc w:val="center"/>
                                <w:rPr>
                                  <w:rFonts w:hAnsi="Calibri"/>
                                  <w:color w:val="FFFFFF" w:themeColor="light1"/>
                                  <w:sz w:val="24"/>
                                  <w:szCs w:val="24"/>
                                </w:rPr>
                              </w:pPr>
                              <w:r>
                                <w:rPr>
                                  <w:rFonts w:hAnsi="Calibri"/>
                                  <w:color w:val="FFFFFF" w:themeColor="light1"/>
                                </w:rPr>
                                <w:t>Parse an Input file, tokenize</w:t>
                              </w:r>
                            </w:p>
                          </w:txbxContent>
                        </wps:txbx>
                        <wps:bodyPr anchor="ctr"/>
                      </wps:wsp>
                      <wps:wsp xmlns:wps="http://schemas.microsoft.com/office/word/2010/wordprocessingShape">
                        <wps:cNvPr id="3" name="Rectangle 3"/>
                        <wps:cNvSpPr/>
                        <wps:spPr>
                          <a:xfrm rot="-10800000" flipH="1" flipV="1">
                            <a:off x="3971925" y="180976"/>
                            <a:ext cx="1695450" cy="55245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98022C" w:rsidP="0098022C" w:rsidRDefault="0098022C">
                              <w:pPr>
                                <w:jc w:val="center"/>
                                <w:rPr>
                                  <w:rFonts w:hAnsi="Calibri"/>
                                  <w:color w:val="FFFFFF" w:themeColor="light1"/>
                                  <w:sz w:val="24"/>
                                  <w:szCs w:val="24"/>
                                </w:rPr>
                              </w:pPr>
                              <w:r>
                                <w:rPr>
                                  <w:rFonts w:hAnsi="Calibri"/>
                                  <w:color w:val="FFFFFF" w:themeColor="light1"/>
                                </w:rPr>
                                <w:t>Create Multiple threads according to given files</w:t>
                              </w:r>
                            </w:p>
                          </w:txbxContent>
                        </wps:txbx>
                        <wps:bodyPr anchor="ctr"/>
                      </wps:wsp>
                      <wps:wsp xmlns:wps="http://schemas.microsoft.com/office/word/2010/wordprocessingShape">
                        <wps:cNvPr id="4" name="Rectangle 4"/>
                        <wps:cNvSpPr/>
                        <wps:spPr>
                          <a:xfrm>
                            <a:off x="6419850" y="0"/>
                            <a:ext cx="1400175" cy="87630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98022C" w:rsidP="0098022C" w:rsidRDefault="0098022C">
                              <w:pPr>
                                <w:jc w:val="center"/>
                                <w:rPr>
                                  <w:rFonts w:hAnsi="Calibri"/>
                                  <w:color w:val="FFFFFF" w:themeColor="light1"/>
                                  <w:sz w:val="24"/>
                                  <w:szCs w:val="24"/>
                                </w:rPr>
                              </w:pPr>
                              <w:r>
                                <w:rPr>
                                  <w:rFonts w:hAnsi="Calibri"/>
                                  <w:color w:val="FFFFFF" w:themeColor="light1"/>
                                </w:rPr>
                                <w:t>Exclude the simple words given in first input file</w:t>
                              </w:r>
                            </w:p>
                          </w:txbxContent>
                        </wps:txbx>
                        <wps:bodyPr anchor="ctr"/>
                      </wps:wsp>
                      <wps:wsp xmlns:wps="http://schemas.microsoft.com/office/word/2010/wordprocessingShape">
                        <wps:cNvPr id="5" name="Rectangle 5"/>
                        <wps:cNvSpPr/>
                        <wps:spPr>
                          <a:xfrm>
                            <a:off x="4533900" y="1476376"/>
                            <a:ext cx="1419225" cy="83820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98022C" w:rsidP="0098022C" w:rsidRDefault="0098022C">
                              <w:pPr>
                                <w:jc w:val="center"/>
                                <w:rPr>
                                  <w:rFonts w:hAnsi="Calibri"/>
                                  <w:color w:val="FFFFFF" w:themeColor="light1"/>
                                  <w:sz w:val="24"/>
                                  <w:szCs w:val="24"/>
                                </w:rPr>
                              </w:pPr>
                              <w:r>
                                <w:rPr>
                                  <w:rFonts w:hAnsi="Calibri"/>
                                  <w:color w:val="FFFFFF" w:themeColor="light1"/>
                                </w:rPr>
                                <w:t>Store the frequency of every word in a common hash table</w:t>
                              </w:r>
                            </w:p>
                          </w:txbxContent>
                        </wps:txbx>
                        <wps:bodyPr anchor="ctr"/>
                      </wps:wsp>
                      <wps:wsp xmlns:wps="http://schemas.microsoft.com/office/word/2010/wordprocessingShape">
                        <wps:cNvPr id="6" name="Rectangle 6"/>
                        <wps:cNvSpPr/>
                        <wps:spPr>
                          <a:xfrm>
                            <a:off x="6400800" y="1476376"/>
                            <a:ext cx="1419225" cy="83820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98022C" w:rsidP="0098022C" w:rsidRDefault="0098022C">
                              <w:pPr>
                                <w:jc w:val="center"/>
                                <w:rPr>
                                  <w:rFonts w:hAnsi="Calibri"/>
                                  <w:color w:val="FFFFFF" w:themeColor="light1"/>
                                  <w:sz w:val="24"/>
                                  <w:szCs w:val="24"/>
                                </w:rPr>
                              </w:pPr>
                              <w:r>
                                <w:rPr>
                                  <w:rFonts w:hAnsi="Calibri"/>
                                  <w:color w:val="FFFFFF" w:themeColor="light1"/>
                                </w:rPr>
                                <w:t>Count the frequency of every unique word</w:t>
                              </w:r>
                            </w:p>
                          </w:txbxContent>
                        </wps:txbx>
                        <wps:bodyPr anchor="ctr"/>
                      </wps:wsp>
                      <wps:wsp xmlns:wps="http://schemas.microsoft.com/office/word/2010/wordprocessingShape">
                        <wps:cNvPr id="7" name="Rectangle 7"/>
                        <wps:cNvSpPr/>
                        <wps:spPr>
                          <a:xfrm>
                            <a:off x="2619375" y="1476376"/>
                            <a:ext cx="1419225" cy="83820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98022C" w:rsidP="0098022C" w:rsidRDefault="0098022C">
                              <w:pPr>
                                <w:jc w:val="center"/>
                                <w:rPr>
                                  <w:rFonts w:hAnsi="Calibri"/>
                                  <w:color w:val="FFFFFF" w:themeColor="light1"/>
                                  <w:sz w:val="24"/>
                                  <w:szCs w:val="24"/>
                                </w:rPr>
                              </w:pPr>
                              <w:r>
                                <w:rPr>
                                  <w:rFonts w:hAnsi="Calibri"/>
                                  <w:color w:val="FFFFFF" w:themeColor="light1"/>
                                </w:rPr>
                                <w:t>Completion of all threads</w:t>
                              </w:r>
                            </w:p>
                          </w:txbxContent>
                        </wps:txbx>
                        <wps:bodyPr anchor="ctr"/>
                      </wps:wsp>
                      <wps:wsp xmlns:wps="http://schemas.microsoft.com/office/word/2010/wordprocessingShape">
                        <wps:cNvPr id="8" name="Rectangle 8"/>
                        <wps:cNvSpPr/>
                        <wps:spPr>
                          <a:xfrm>
                            <a:off x="709613" y="1476376"/>
                            <a:ext cx="1419225" cy="83820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98022C" w:rsidP="0098022C" w:rsidRDefault="0098022C">
                              <w:pPr>
                                <w:jc w:val="center"/>
                                <w:rPr>
                                  <w:rFonts w:hAnsi="Calibri"/>
                                  <w:color w:val="FFFFFF" w:themeColor="light1"/>
                                  <w:sz w:val="24"/>
                                  <w:szCs w:val="24"/>
                                </w:rPr>
                              </w:pPr>
                              <w:r>
                                <w:rPr>
                                  <w:rFonts w:hAnsi="Calibri"/>
                                  <w:color w:val="FFFFFF" w:themeColor="light1"/>
                                </w:rPr>
                                <w:t>Read the frequency of words from hash table and display</w:t>
                              </w:r>
                            </w:p>
                          </w:txbxContent>
                        </wps:txbx>
                        <wps:bodyPr anchor="ctr"/>
                      </wps:wsp>
                      <wps:wsp xmlns:wps="http://schemas.microsoft.com/office/word/2010/wordprocessingShape">
                        <wps:cNvPr id="9" name="Arrow: Right 9"/>
                        <wps:cNvSpPr/>
                        <wps:spPr>
                          <a:xfrm>
                            <a:off x="1200150" y="409576"/>
                            <a:ext cx="666750" cy="123825"/>
                          </a:xfrm>
                          <a:prstGeom prst="right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0" name="Arrow: Right 10"/>
                        <wps:cNvSpPr/>
                        <wps:spPr>
                          <a:xfrm>
                            <a:off x="3257550" y="419101"/>
                            <a:ext cx="676275" cy="104775"/>
                          </a:xfrm>
                          <a:prstGeom prst="right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1" name="Arrow: Right 11"/>
                        <wps:cNvSpPr/>
                        <wps:spPr>
                          <a:xfrm>
                            <a:off x="5676900" y="371476"/>
                            <a:ext cx="714375" cy="133350"/>
                          </a:xfrm>
                          <a:prstGeom prst="right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2" name="Arrow: Down 12"/>
                        <wps:cNvSpPr/>
                        <wps:spPr>
                          <a:xfrm>
                            <a:off x="7029450" y="885826"/>
                            <a:ext cx="171450" cy="561975"/>
                          </a:xfrm>
                          <a:prstGeom prst="down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3" name="Arrow: Left 13"/>
                        <wps:cNvSpPr/>
                        <wps:spPr>
                          <a:xfrm>
                            <a:off x="5972175" y="1809751"/>
                            <a:ext cx="419100" cy="142875"/>
                          </a:xfrm>
                          <a:prstGeom prst="left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4" name="Arrow: Left 14"/>
                        <wps:cNvSpPr/>
                        <wps:spPr>
                          <a:xfrm>
                            <a:off x="4076700" y="1866901"/>
                            <a:ext cx="438150" cy="95250"/>
                          </a:xfrm>
                          <a:prstGeom prst="left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5" name="Arrow: Left 15"/>
                        <wps:cNvSpPr/>
                        <wps:spPr>
                          <a:xfrm>
                            <a:off x="2162175" y="1857376"/>
                            <a:ext cx="438150" cy="133350"/>
                          </a:xfrm>
                          <a:prstGeom prst="left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xmlns:a="http://schemas.openxmlformats.org/drawingml/2006/main" xmlns:mc="http://schemas.openxmlformats.org/markup-compatibility/2006"/>
        </mc:AlternateContent>
      </w:r>
    </w:p>
    <w:p w:rsidRPr="00DB4ADC" w:rsidR="00DB4ADC" w:rsidP="00DB4ADC" w:rsidRDefault="00DB4ADC" w14:paraId="25950D83" w14:textId="77777777">
      <w:pPr>
        <w:ind w:left="475"/>
      </w:pPr>
    </w:p>
    <w:p w:rsidR="00ED6EDC" w:rsidP="00140A70" w:rsidRDefault="009D4FE0" w14:paraId="5A123178" w14:textId="77777777">
      <w:pPr>
        <w:pStyle w:val="Heading2"/>
      </w:pPr>
      <w:bookmarkStart w:name="_Toc207768255" w:id="34"/>
      <w:bookmarkStart w:name="_Toc368912262" w:id="35"/>
      <w:r w:rsidRPr="003602B9">
        <w:lastRenderedPageBreak/>
        <w:t>Architectural Strategies</w:t>
      </w:r>
      <w:bookmarkStart w:name="_Toc207768256" w:id="36"/>
      <w:bookmarkEnd w:id="34"/>
      <w:bookmarkEnd w:id="35"/>
    </w:p>
    <w:p w:rsidRPr="00DB4ADC" w:rsidR="00DB4ADC" w:rsidP="1F74FEF9" w:rsidRDefault="00DB4ADC" w14:paraId="62343062" w14:textId="6D8B1EEC">
      <w:pPr>
        <w:widowControl w:val="0"/>
        <w:pBdr>
          <w:top w:val="nil" w:color="000000" w:sz="0" w:space="0"/>
          <w:left w:val="nil" w:color="000000" w:sz="0" w:space="0"/>
          <w:bottom w:val="nil" w:color="000000" w:sz="0" w:space="0"/>
          <w:right w:val="nil" w:color="000000" w:sz="0" w:space="0"/>
          <w:between w:val="nil" w:color="000000" w:sz="0" w:space="0"/>
        </w:pBdr>
        <w:spacing w:after="120"/>
        <w:ind w:left="720"/>
        <w:jc w:val="both"/>
        <w:rPr>
          <w:rFonts w:ascii="Arial" w:hAnsi="Arial" w:eastAsia="Arial" w:cs="Arial"/>
          <w:sz w:val="22"/>
          <w:szCs w:val="22"/>
        </w:rPr>
      </w:pPr>
      <w:bookmarkStart w:name="_Toc368912263" w:id="37"/>
      <w:r w:rsidRPr="1F74FEF9" w:rsidR="00DB4ADC">
        <w:rPr>
          <w:rFonts w:ascii="Arial" w:hAnsi="Arial" w:eastAsia="Arial" w:cs="Arial"/>
          <w:sz w:val="22"/>
          <w:szCs w:val="22"/>
        </w:rPr>
        <w:t xml:space="preserve">We can follow the </w:t>
      </w:r>
      <w:r w:rsidRPr="1F74FEF9" w:rsidR="38F1E875">
        <w:rPr>
          <w:rFonts w:ascii="Arial" w:hAnsi="Arial" w:eastAsia="Arial" w:cs="Arial"/>
          <w:sz w:val="22"/>
          <w:szCs w:val="22"/>
        </w:rPr>
        <w:t>Bottom-up</w:t>
      </w:r>
      <w:r w:rsidRPr="1F74FEF9" w:rsidR="00DB4ADC">
        <w:rPr>
          <w:rFonts w:ascii="Arial" w:hAnsi="Arial" w:eastAsia="Arial" w:cs="Arial"/>
          <w:sz w:val="22"/>
          <w:szCs w:val="22"/>
        </w:rPr>
        <w:t xml:space="preserve"> </w:t>
      </w:r>
      <w:r w:rsidRPr="1F74FEF9" w:rsidR="44EE5531">
        <w:rPr>
          <w:rFonts w:ascii="Arial" w:hAnsi="Arial" w:eastAsia="Arial" w:cs="Arial"/>
          <w:sz w:val="22"/>
          <w:szCs w:val="22"/>
        </w:rPr>
        <w:t>approach</w:t>
      </w:r>
      <w:r w:rsidRPr="1F74FEF9" w:rsidR="00DB4ADC">
        <w:rPr>
          <w:rFonts w:ascii="Arial" w:hAnsi="Arial" w:eastAsia="Arial" w:cs="Arial"/>
          <w:sz w:val="22"/>
          <w:szCs w:val="22"/>
        </w:rPr>
        <w:t xml:space="preserve"> in our project.</w:t>
      </w:r>
    </w:p>
    <w:p w:rsidR="3C2C5034" w:rsidP="1F74FEF9" w:rsidRDefault="3C2C5034" w14:paraId="3ABF08D2" w14:textId="02CA9B75">
      <w:pPr>
        <w:widowControl w:val="0"/>
        <w:pBdr>
          <w:top w:val="nil" w:color="000000" w:sz="0" w:space="0"/>
          <w:left w:val="nil" w:color="000000" w:sz="0" w:space="0"/>
          <w:bottom w:val="nil" w:color="000000" w:sz="0" w:space="0"/>
          <w:right w:val="nil" w:color="000000" w:sz="0" w:space="0"/>
          <w:between w:val="nil" w:color="000000" w:sz="0" w:space="0"/>
        </w:pBdr>
        <w:spacing w:after="120"/>
        <w:ind w:left="720"/>
        <w:jc w:val="both"/>
        <w:rPr>
          <w:rFonts w:ascii="Arial" w:hAnsi="Arial" w:eastAsia="Arial" w:cs="Arial"/>
          <w:sz w:val="22"/>
          <w:szCs w:val="22"/>
        </w:rPr>
      </w:pPr>
      <w:r w:rsidRPr="1F74FEF9" w:rsidR="3C2C5034">
        <w:rPr>
          <w:rFonts w:ascii="Arial" w:hAnsi="Arial" w:eastAsia="Arial" w:cs="Arial"/>
          <w:sz w:val="22"/>
          <w:szCs w:val="22"/>
        </w:rPr>
        <w:t>In this approach, bottom level modules developed first (Lower level module developed, tested and debugged). Then the next module developed, tested and debugged. This process is continued until all modules have been completed.</w:t>
      </w:r>
    </w:p>
    <w:p w:rsidR="3C2C5034" w:rsidP="1F74FEF9" w:rsidRDefault="3C2C5034" w14:paraId="5ED134AC" w14:textId="6D31D62B">
      <w:pPr>
        <w:pStyle w:val="Normal"/>
        <w:spacing w:after="120"/>
        <w:ind w:left="720"/>
        <w:jc w:val="both"/>
      </w:pPr>
      <w:r w:rsidRPr="1F74FEF9" w:rsidR="3C2C5034">
        <w:rPr>
          <w:rFonts w:ascii="Arial" w:hAnsi="Arial" w:eastAsia="Arial" w:cs="Arial"/>
          <w:sz w:val="22"/>
          <w:szCs w:val="22"/>
        </w:rPr>
        <w:t>This approach is exactly opposite to the top-down approach. This approach is good for reusability of code.</w:t>
      </w:r>
    </w:p>
    <w:p w:rsidRPr="00A26DF0" w:rsidR="00A26DF0" w:rsidP="1F74FEF9" w:rsidRDefault="00A26DF0" w14:paraId="16CBA5D6" w14:textId="43679BF1">
      <w:pPr>
        <w:ind w:left="720"/>
        <w:rPr>
          <w:rFonts w:ascii="Arial" w:hAnsi="Arial" w:cs="Arial"/>
          <w:sz w:val="22"/>
          <w:szCs w:val="22"/>
        </w:rPr>
      </w:pPr>
      <w:r w:rsidRPr="1F74FEF9" w:rsidR="5D53E6B6">
        <w:rPr>
          <w:rFonts w:ascii="Arial" w:hAnsi="Arial" w:eastAsia="Arial" w:cs="Arial"/>
          <w:sz w:val="22"/>
          <w:szCs w:val="22"/>
        </w:rPr>
        <w:t xml:space="preserve">In </w:t>
      </w:r>
      <w:r w:rsidRPr="1F74FEF9" w:rsidR="00A26DF0">
        <w:rPr>
          <w:rFonts w:ascii="Arial" w:hAnsi="Arial" w:eastAsia="Arial" w:cs="Arial"/>
          <w:sz w:val="22"/>
          <w:szCs w:val="22"/>
        </w:rPr>
        <w:t>our project</w:t>
      </w:r>
      <w:r w:rsidRPr="1F74FEF9" w:rsidR="2416EABC">
        <w:rPr>
          <w:rFonts w:ascii="Arial" w:hAnsi="Arial" w:eastAsia="Arial" w:cs="Arial"/>
          <w:sz w:val="22"/>
          <w:szCs w:val="22"/>
        </w:rPr>
        <w:t>,</w:t>
      </w:r>
      <w:r w:rsidRPr="1F74FEF9" w:rsidR="00A26DF0">
        <w:rPr>
          <w:rFonts w:ascii="Arial" w:hAnsi="Arial" w:eastAsia="Arial" w:cs="Arial"/>
          <w:sz w:val="22"/>
          <w:szCs w:val="22"/>
        </w:rPr>
        <w:t xml:space="preserve"> first </w:t>
      </w:r>
      <w:r w:rsidRPr="1F74FEF9" w:rsidR="00A26DF0">
        <w:rPr>
          <w:rFonts w:ascii="Arial" w:hAnsi="Arial" w:cs="Arial"/>
          <w:sz w:val="22"/>
          <w:szCs w:val="22"/>
        </w:rPr>
        <w:t xml:space="preserve">it will take file name through command line. </w:t>
      </w:r>
      <w:proofErr w:type="gramStart"/>
      <w:r w:rsidRPr="1F74FEF9" w:rsidR="420EB476">
        <w:rPr>
          <w:rFonts w:ascii="Arial" w:hAnsi="Arial" w:cs="Arial"/>
          <w:sz w:val="22"/>
          <w:szCs w:val="22"/>
        </w:rPr>
        <w:t>First</w:t>
      </w:r>
      <w:proofErr w:type="gramEnd"/>
      <w:r w:rsidRPr="1F74FEF9" w:rsidR="420EB476">
        <w:rPr>
          <w:rFonts w:ascii="Arial" w:hAnsi="Arial" w:cs="Arial"/>
          <w:sz w:val="22"/>
          <w:szCs w:val="22"/>
        </w:rPr>
        <w:t xml:space="preserve"> file will have the word which </w:t>
      </w:r>
      <w:proofErr w:type="gramStart"/>
      <w:r w:rsidRPr="1F74FEF9" w:rsidR="420EB476">
        <w:rPr>
          <w:rFonts w:ascii="Arial" w:hAnsi="Arial" w:cs="Arial"/>
          <w:sz w:val="22"/>
          <w:szCs w:val="22"/>
        </w:rPr>
        <w:t>user</w:t>
      </w:r>
      <w:proofErr w:type="gramEnd"/>
      <w:r w:rsidRPr="1F74FEF9" w:rsidR="420EB476">
        <w:rPr>
          <w:rFonts w:ascii="Arial" w:hAnsi="Arial" w:cs="Arial"/>
          <w:sz w:val="22"/>
          <w:szCs w:val="22"/>
        </w:rPr>
        <w:t xml:space="preserve"> doesn’t want to count if those are in other files. </w:t>
      </w:r>
      <w:r w:rsidRPr="1F74FEF9" w:rsidR="00A26DF0">
        <w:rPr>
          <w:rFonts w:ascii="Arial" w:hAnsi="Arial" w:cs="Arial"/>
          <w:sz w:val="22"/>
          <w:szCs w:val="22"/>
        </w:rPr>
        <w:t xml:space="preserve">It will calculate frequency of words from </w:t>
      </w:r>
      <w:r w:rsidRPr="1F74FEF9" w:rsidR="56734737">
        <w:rPr>
          <w:rFonts w:ascii="Arial" w:hAnsi="Arial" w:cs="Arial"/>
          <w:sz w:val="22"/>
          <w:szCs w:val="22"/>
        </w:rPr>
        <w:t xml:space="preserve">other given text </w:t>
      </w:r>
      <w:r w:rsidRPr="1F74FEF9" w:rsidR="00A26DF0">
        <w:rPr>
          <w:rFonts w:ascii="Arial" w:hAnsi="Arial" w:cs="Arial"/>
          <w:sz w:val="22"/>
          <w:szCs w:val="22"/>
        </w:rPr>
        <w:t>file</w:t>
      </w:r>
      <w:r w:rsidRPr="1F74FEF9" w:rsidR="4DC635A1">
        <w:rPr>
          <w:rFonts w:ascii="Arial" w:hAnsi="Arial" w:cs="Arial"/>
          <w:sz w:val="22"/>
          <w:szCs w:val="22"/>
        </w:rPr>
        <w:t>s</w:t>
      </w:r>
      <w:r w:rsidRPr="1F74FEF9" w:rsidR="00A26DF0">
        <w:rPr>
          <w:rFonts w:ascii="Arial" w:hAnsi="Arial" w:cs="Arial"/>
          <w:sz w:val="22"/>
          <w:szCs w:val="22"/>
        </w:rPr>
        <w:t>. It will display words and their frequency count.</w:t>
      </w:r>
    </w:p>
    <w:p w:rsidRPr="00DB4ADC" w:rsidR="00A26DF0" w:rsidP="00A26DF0" w:rsidRDefault="00A26DF0" w14:paraId="6A67E848" w14:textId="7CB2BB73">
      <w:pPr>
        <w:widowControl w:val="0"/>
        <w:pBdr>
          <w:top w:val="nil"/>
          <w:left w:val="nil"/>
          <w:bottom w:val="nil"/>
          <w:right w:val="nil"/>
          <w:between w:val="nil"/>
        </w:pBdr>
        <w:spacing w:after="120"/>
        <w:jc w:val="both"/>
        <w:rPr>
          <w:rFonts w:ascii="Arial" w:hAnsi="Arial" w:eastAsia="Arial" w:cs="Arial"/>
          <w:sz w:val="22"/>
        </w:rPr>
      </w:pPr>
    </w:p>
    <w:p w:rsidR="00AD0765" w:rsidP="00EE7A56" w:rsidRDefault="00EE7A56" w14:paraId="3DD1B498" w14:textId="3B98AAA4">
      <w:pPr>
        <w:pStyle w:val="Heading3"/>
      </w:pPr>
      <w:r>
        <w:t xml:space="preserve">2.2.1 </w:t>
      </w:r>
      <w:r w:rsidRPr="003602B9" w:rsidR="009D4FE0">
        <w:t>Design Alternative</w:t>
      </w:r>
      <w:bookmarkStart w:name="_Toc207768258" w:id="38"/>
      <w:bookmarkEnd w:id="36"/>
      <w:bookmarkEnd w:id="37"/>
    </w:p>
    <w:p w:rsidRPr="00A26DF0" w:rsidR="00A26DF0" w:rsidP="00A26DF0" w:rsidRDefault="00A26DF0" w14:paraId="64AE4B6E" w14:textId="06DC338A">
      <w:pPr>
        <w:ind w:left="547"/>
        <w:rPr>
          <w:rFonts w:ascii="Arial" w:hAnsi="Arial" w:cs="Arial"/>
          <w:b/>
          <w:sz w:val="22"/>
        </w:rPr>
      </w:pPr>
      <w:r w:rsidRPr="00A26DF0">
        <w:rPr>
          <w:rFonts w:ascii="Arial" w:hAnsi="Arial" w:cs="Arial"/>
          <w:b/>
          <w:sz w:val="22"/>
        </w:rPr>
        <w:t>NA</w:t>
      </w:r>
    </w:p>
    <w:p w:rsidR="00AD0765" w:rsidP="00084456" w:rsidRDefault="00EE7A56" w14:paraId="6560256D" w14:textId="75A96FE2">
      <w:pPr>
        <w:pStyle w:val="Heading3"/>
      </w:pPr>
      <w:bookmarkStart w:name="_Toc368912264" w:id="39"/>
      <w:r>
        <w:t xml:space="preserve">2.2.2 </w:t>
      </w:r>
      <w:r w:rsidRPr="003602B9" w:rsidR="009D4FE0">
        <w:t>Reuse of Existing Common Services/Utilities</w:t>
      </w:r>
      <w:bookmarkStart w:name="_Toc207768259" w:id="40"/>
      <w:bookmarkEnd w:id="38"/>
      <w:bookmarkEnd w:id="39"/>
    </w:p>
    <w:p w:rsidR="00A26DF0" w:rsidP="00A26DF0" w:rsidRDefault="00E3477B" w14:paraId="3AFE752F" w14:textId="4440E55A">
      <w:pPr>
        <w:ind w:left="504"/>
        <w:rPr>
          <w:rFonts w:ascii="Arial" w:hAnsi="Arial" w:eastAsia="Arial" w:cs="Arial"/>
        </w:rPr>
      </w:pPr>
      <w:r w:rsidRPr="1F74FEF9" w:rsidR="00E3477B">
        <w:rPr>
          <w:rFonts w:ascii="Arial" w:hAnsi="Arial" w:eastAsia="Arial" w:cs="Arial"/>
        </w:rPr>
        <w:t xml:space="preserve">In </w:t>
      </w:r>
      <w:r w:rsidRPr="1F74FEF9" w:rsidR="00745D05">
        <w:rPr>
          <w:rFonts w:ascii="Arial" w:hAnsi="Arial" w:eastAsia="Arial" w:cs="Arial"/>
        </w:rPr>
        <w:t>WFC</w:t>
      </w:r>
      <w:r w:rsidRPr="1F74FEF9" w:rsidR="00A26DF0">
        <w:rPr>
          <w:rFonts w:ascii="Arial" w:hAnsi="Arial" w:eastAsia="Arial" w:cs="Arial"/>
        </w:rPr>
        <w:t xml:space="preserve"> is using existing c functions for checking data in file </w:t>
      </w:r>
      <w:r w:rsidRPr="1F74FEF9" w:rsidR="00E3477B">
        <w:rPr>
          <w:rFonts w:ascii="Arial" w:hAnsi="Arial" w:eastAsia="Arial" w:cs="Arial"/>
        </w:rPr>
        <w:t xml:space="preserve">is </w:t>
      </w:r>
      <w:r w:rsidRPr="1F74FEF9" w:rsidR="00A26DF0">
        <w:rPr>
          <w:rFonts w:ascii="Arial" w:hAnsi="Arial" w:eastAsia="Arial" w:cs="Arial"/>
        </w:rPr>
        <w:t>charac</w:t>
      </w:r>
      <w:r w:rsidRPr="1F74FEF9" w:rsidR="00E3477B">
        <w:rPr>
          <w:rFonts w:ascii="Arial" w:hAnsi="Arial" w:eastAsia="Arial" w:cs="Arial"/>
        </w:rPr>
        <w:t xml:space="preserve">ter or </w:t>
      </w:r>
      <w:r w:rsidRPr="1F74FEF9" w:rsidR="00E3477B">
        <w:rPr>
          <w:rFonts w:ascii="Arial" w:hAnsi="Arial" w:eastAsia="Arial" w:cs="Arial"/>
        </w:rPr>
        <w:t>not</w:t>
      </w:r>
      <w:r w:rsidRPr="1F74FEF9" w:rsidR="0E741080">
        <w:rPr>
          <w:rFonts w:ascii="Arial" w:hAnsi="Arial" w:eastAsia="Arial" w:cs="Arial"/>
        </w:rPr>
        <w:t>:</w:t>
      </w:r>
    </w:p>
    <w:p w:rsidR="00A26DF0" w:rsidP="1F74FEF9" w:rsidRDefault="00A26DF0" w14:paraId="5A47431C" w14:textId="2552B1E6">
      <w:pPr>
        <w:pStyle w:val="ListParagraph"/>
        <w:numPr>
          <w:ilvl w:val="0"/>
          <w:numId w:val="37"/>
        </w:numPr>
        <w:rPr>
          <w:rFonts w:ascii="Arial" w:hAnsi="Arial" w:cs="Arial"/>
          <w:sz w:val="22"/>
          <w:szCs w:val="22"/>
        </w:rPr>
      </w:pPr>
      <w:r w:rsidRPr="1F74FEF9" w:rsidR="0E741080">
        <w:rPr>
          <w:rFonts w:ascii="Arial" w:hAnsi="Arial" w:cs="Arial"/>
          <w:sz w:val="22"/>
          <w:szCs w:val="22"/>
        </w:rPr>
        <w:t>seekg</w:t>
      </w:r>
      <w:r w:rsidRPr="1F74FEF9" w:rsidR="00A26DF0">
        <w:rPr>
          <w:rFonts w:ascii="Arial" w:hAnsi="Arial" w:cs="Arial"/>
          <w:sz w:val="22"/>
          <w:szCs w:val="22"/>
        </w:rPr>
        <w:t>()</w:t>
      </w:r>
    </w:p>
    <w:p w:rsidRPr="00A26DF0" w:rsidR="00A26DF0" w:rsidP="1F74FEF9" w:rsidRDefault="00A26DF0" w14:paraId="3531DA7F" w14:textId="3F5241E4">
      <w:pPr>
        <w:pStyle w:val="ListParagraph"/>
        <w:numPr>
          <w:ilvl w:val="0"/>
          <w:numId w:val="37"/>
        </w:numPr>
        <w:rPr>
          <w:rFonts w:ascii="Arial" w:hAnsi="Arial" w:cs="Arial"/>
          <w:sz w:val="22"/>
          <w:szCs w:val="22"/>
        </w:rPr>
      </w:pPr>
      <w:r w:rsidRPr="1F74FEF9" w:rsidR="771A56C3">
        <w:rPr>
          <w:rFonts w:ascii="Arial" w:hAnsi="Arial" w:cs="Arial"/>
          <w:sz w:val="22"/>
          <w:szCs w:val="22"/>
        </w:rPr>
        <w:t>tellg</w:t>
      </w:r>
      <w:r w:rsidRPr="1F74FEF9" w:rsidR="00A26DF0">
        <w:rPr>
          <w:rFonts w:ascii="Arial" w:hAnsi="Arial" w:cs="Arial"/>
          <w:sz w:val="22"/>
          <w:szCs w:val="22"/>
        </w:rPr>
        <w:t>(</w:t>
      </w:r>
      <w:r w:rsidRPr="1F74FEF9" w:rsidR="00A26DF0">
        <w:rPr>
          <w:rFonts w:ascii="Arial" w:hAnsi="Arial" w:cs="Arial"/>
          <w:sz w:val="22"/>
          <w:szCs w:val="22"/>
        </w:rPr>
        <w:t>)</w:t>
      </w:r>
    </w:p>
    <w:p w:rsidR="00AD0765" w:rsidP="00084456" w:rsidRDefault="00EE7A56" w14:paraId="7A4E8589" w14:textId="12F02B06">
      <w:pPr>
        <w:pStyle w:val="Heading3"/>
      </w:pPr>
      <w:bookmarkStart w:name="_Toc368912265" w:id="41"/>
      <w:r>
        <w:t xml:space="preserve">2.2.3 </w:t>
      </w:r>
      <w:r w:rsidRPr="003602B9" w:rsidR="009D4FE0">
        <w:t>Creation of New Common Services/Utilities</w:t>
      </w:r>
      <w:bookmarkStart w:name="_Toc207768260" w:id="42"/>
      <w:bookmarkEnd w:id="40"/>
      <w:bookmarkEnd w:id="41"/>
    </w:p>
    <w:p w:rsidRPr="00E3477B" w:rsidR="00E3477B" w:rsidP="00E3477B" w:rsidRDefault="00E3477B" w14:paraId="47FCE9DB" w14:textId="2BD71957">
      <w:pPr>
        <w:widowControl w:val="0"/>
        <w:spacing w:after="120"/>
        <w:ind w:left="720"/>
        <w:jc w:val="both"/>
        <w:rPr>
          <w:rFonts w:ascii="Arial" w:hAnsi="Arial" w:eastAsia="Arial" w:cs="Arial"/>
          <w:color w:val="0000FF"/>
          <w:sz w:val="22"/>
        </w:rPr>
      </w:pPr>
      <w:bookmarkStart w:name="_Toc368912266" w:id="43"/>
      <w:r w:rsidRPr="00E3477B">
        <w:rPr>
          <w:rFonts w:ascii="Arial" w:hAnsi="Arial" w:eastAsia="Arial" w:cs="Arial"/>
          <w:sz w:val="22"/>
        </w:rPr>
        <w:t xml:space="preserve">In </w:t>
      </w:r>
      <w:r w:rsidR="00745D05">
        <w:rPr>
          <w:rFonts w:ascii="Arial" w:hAnsi="Arial" w:eastAsia="Arial" w:cs="Arial"/>
          <w:sz w:val="22"/>
        </w:rPr>
        <w:t>WFC</w:t>
      </w:r>
      <w:r w:rsidRPr="00E3477B">
        <w:rPr>
          <w:rFonts w:ascii="Arial" w:hAnsi="Arial" w:eastAsia="Arial" w:cs="Arial"/>
          <w:sz w:val="22"/>
        </w:rPr>
        <w:t xml:space="preserve"> we are creating an error </w:t>
      </w:r>
      <w:r>
        <w:rPr>
          <w:rFonts w:ascii="Arial" w:hAnsi="Arial" w:eastAsia="Arial" w:cs="Arial"/>
          <w:sz w:val="22"/>
        </w:rPr>
        <w:t xml:space="preserve">handling block </w:t>
      </w:r>
      <w:r w:rsidRPr="00E3477B">
        <w:rPr>
          <w:rFonts w:ascii="Arial" w:hAnsi="Arial" w:eastAsia="Arial" w:cs="Arial"/>
          <w:sz w:val="22"/>
        </w:rPr>
        <w:t xml:space="preserve">so that if any </w:t>
      </w:r>
      <w:r>
        <w:rPr>
          <w:rFonts w:ascii="Arial" w:hAnsi="Arial" w:eastAsia="Arial" w:cs="Arial"/>
          <w:sz w:val="22"/>
        </w:rPr>
        <w:t xml:space="preserve">given </w:t>
      </w:r>
      <w:r w:rsidRPr="00E3477B">
        <w:rPr>
          <w:rFonts w:ascii="Arial" w:hAnsi="Arial" w:eastAsia="Arial" w:cs="Arial"/>
          <w:sz w:val="22"/>
        </w:rPr>
        <w:t>file is not available the error message will be displayed.</w:t>
      </w:r>
    </w:p>
    <w:p w:rsidR="00AD0765" w:rsidP="00084456" w:rsidRDefault="00EE7A56" w14:paraId="297E4E96" w14:textId="7F61D8E7">
      <w:pPr>
        <w:pStyle w:val="Heading3"/>
      </w:pPr>
      <w:r>
        <w:t xml:space="preserve">2.2.4 </w:t>
      </w:r>
      <w:r w:rsidRPr="003602B9" w:rsidR="009D4FE0">
        <w:t>User Interface Paradigms</w:t>
      </w:r>
      <w:bookmarkStart w:name="_Toc207768263" w:id="44"/>
      <w:bookmarkEnd w:id="42"/>
      <w:bookmarkEnd w:id="43"/>
    </w:p>
    <w:p w:rsidRPr="004645B0" w:rsidR="004645B0" w:rsidP="004645B0" w:rsidRDefault="004645B0" w14:paraId="29A58C55" w14:textId="707D6A3B">
      <w:pPr>
        <w:ind w:left="720"/>
        <w:rPr>
          <w:rFonts w:ascii="Arial" w:hAnsi="Arial" w:cs="Arial"/>
          <w:sz w:val="22"/>
        </w:rPr>
      </w:pPr>
      <w:r>
        <w:rPr>
          <w:rFonts w:ascii="Arial" w:hAnsi="Arial" w:cs="Arial"/>
          <w:sz w:val="22"/>
        </w:rPr>
        <w:t>User will enter file name then program will calculate frequency of wo</w:t>
      </w:r>
      <w:r w:rsidR="00084456">
        <w:rPr>
          <w:rFonts w:ascii="Arial" w:hAnsi="Arial" w:cs="Arial"/>
          <w:sz w:val="22"/>
        </w:rPr>
        <w:t>rds and it will print the count</w:t>
      </w:r>
      <w:r>
        <w:rPr>
          <w:rFonts w:ascii="Arial" w:hAnsi="Arial" w:cs="Arial"/>
          <w:sz w:val="22"/>
        </w:rPr>
        <w:t>.</w:t>
      </w:r>
    </w:p>
    <w:p w:rsidR="00AD0765" w:rsidP="00084456" w:rsidRDefault="00EE7A56" w14:paraId="36A7A469" w14:textId="2E2199CD">
      <w:pPr>
        <w:pStyle w:val="Heading3"/>
      </w:pPr>
      <w:bookmarkStart w:name="_Toc368912267" w:id="45"/>
      <w:r>
        <w:t xml:space="preserve">2.2.5 </w:t>
      </w:r>
      <w:r w:rsidRPr="003602B9" w:rsidR="009D4FE0">
        <w:t>System Interface Paradigms</w:t>
      </w:r>
      <w:bookmarkStart w:name="_Toc207768264" w:id="46"/>
      <w:bookmarkEnd w:id="44"/>
      <w:bookmarkEnd w:id="45"/>
    </w:p>
    <w:p w:rsidRPr="00084456" w:rsidR="00084456" w:rsidP="00084456" w:rsidRDefault="00084456" w14:paraId="1661519F" w14:textId="2B278F3F">
      <w:pPr>
        <w:widowControl w:val="0"/>
        <w:spacing w:after="120"/>
        <w:ind w:left="720"/>
        <w:jc w:val="both"/>
        <w:rPr>
          <w:rFonts w:ascii="Arial" w:hAnsi="Arial" w:eastAsia="Arial" w:cs="Arial"/>
          <w:sz w:val="22"/>
        </w:rPr>
      </w:pPr>
      <w:bookmarkStart w:name="_Toc368912268" w:id="47"/>
      <w:r w:rsidRPr="00084456">
        <w:rPr>
          <w:rFonts w:ascii="Arial" w:hAnsi="Arial" w:eastAsia="Arial" w:cs="Arial"/>
          <w:sz w:val="22"/>
        </w:rPr>
        <w:t xml:space="preserve">Good design creates good projects. If the system has a good interface and it satisfies user requirements, then the software can reach new heights. The </w:t>
      </w:r>
      <w:r w:rsidR="00745D05">
        <w:rPr>
          <w:rFonts w:ascii="Arial" w:hAnsi="Arial" w:eastAsia="Arial" w:cs="Arial"/>
          <w:sz w:val="22"/>
        </w:rPr>
        <w:t>WFC</w:t>
      </w:r>
      <w:r w:rsidRPr="00084456">
        <w:rPr>
          <w:rFonts w:ascii="Arial" w:hAnsi="Arial" w:eastAsia="Arial" w:cs="Arial"/>
          <w:sz w:val="22"/>
        </w:rPr>
        <w:t xml:space="preserve"> offers basic word frequency count functionality. </w:t>
      </w:r>
      <w:bookmarkStart w:name="_GoBack" w:id="48"/>
      <w:bookmarkEnd w:id="48"/>
    </w:p>
    <w:p w:rsidR="005E7584" w:rsidP="00084456" w:rsidRDefault="00EE7A56" w14:paraId="3CC835D2" w14:textId="57209B4E">
      <w:pPr>
        <w:pStyle w:val="Heading3"/>
      </w:pPr>
      <w:r>
        <w:t xml:space="preserve">2.2.6 </w:t>
      </w:r>
      <w:r w:rsidRPr="003602B9" w:rsidR="009D4FE0">
        <w:t xml:space="preserve">Error Detection </w:t>
      </w:r>
      <w:bookmarkStart w:name="_Toc361156523" w:id="49"/>
      <w:bookmarkStart w:name="_Toc207768265" w:id="50"/>
      <w:bookmarkEnd w:id="46"/>
      <w:r w:rsidR="005E7584">
        <w:t>/ Exceptional Handling</w:t>
      </w:r>
      <w:bookmarkEnd w:id="47"/>
      <w:bookmarkEnd w:id="49"/>
    </w:p>
    <w:p w:rsidRPr="00084456" w:rsidR="00084456" w:rsidP="00084456" w:rsidRDefault="00084456" w14:paraId="23EE215C" w14:textId="77777777">
      <w:pPr>
        <w:widowControl w:val="0"/>
        <w:spacing w:after="120"/>
        <w:ind w:left="720"/>
        <w:jc w:val="both"/>
        <w:rPr>
          <w:rFonts w:ascii="Arial" w:hAnsi="Arial" w:eastAsia="Arial" w:cs="Arial"/>
          <w:sz w:val="22"/>
        </w:rPr>
      </w:pPr>
      <w:bookmarkStart w:name="_Toc368912269" w:id="51"/>
      <w:r w:rsidRPr="00084456">
        <w:rPr>
          <w:rFonts w:ascii="Arial" w:hAnsi="Arial" w:eastAsia="Arial" w:cs="Arial"/>
          <w:sz w:val="22"/>
        </w:rPr>
        <w:t>These elements are the main factors for cleanliness or quality in a code:</w:t>
      </w:r>
    </w:p>
    <w:p w:rsidRPr="00084456" w:rsidR="00084456" w:rsidP="00084456" w:rsidRDefault="00084456" w14:paraId="018286CA" w14:textId="106F4D0E">
      <w:pPr>
        <w:widowControl w:val="0"/>
        <w:spacing w:after="120"/>
        <w:ind w:left="720"/>
        <w:jc w:val="both"/>
        <w:rPr>
          <w:rFonts w:ascii="Arial" w:hAnsi="Arial" w:eastAsia="Arial" w:cs="Arial"/>
          <w:sz w:val="22"/>
        </w:rPr>
      </w:pPr>
      <w:r>
        <w:rPr>
          <w:rFonts w:ascii="Arial" w:hAnsi="Arial" w:eastAsia="Arial" w:cs="Arial"/>
          <w:sz w:val="22"/>
        </w:rPr>
        <w:t>M</w:t>
      </w:r>
      <w:r w:rsidRPr="00084456">
        <w:rPr>
          <w:rFonts w:ascii="Arial" w:hAnsi="Arial" w:eastAsia="Arial" w:cs="Arial"/>
          <w:sz w:val="22"/>
        </w:rPr>
        <w:t>aintainability: Allows us to easily find and fix new bugs, without the fear of breaking current functionality.</w:t>
      </w:r>
    </w:p>
    <w:p w:rsidRPr="00084456" w:rsidR="00084456" w:rsidP="00084456" w:rsidRDefault="00084456" w14:paraId="0779A7FC" w14:textId="2629CC74">
      <w:pPr>
        <w:widowControl w:val="0"/>
        <w:spacing w:after="120"/>
        <w:ind w:left="720"/>
        <w:jc w:val="both"/>
        <w:rPr>
          <w:rFonts w:ascii="Arial" w:hAnsi="Arial" w:eastAsia="Arial" w:cs="Arial"/>
          <w:sz w:val="22"/>
        </w:rPr>
      </w:pPr>
      <w:r>
        <w:rPr>
          <w:rFonts w:ascii="Arial" w:hAnsi="Arial" w:eastAsia="Arial" w:cs="Arial"/>
          <w:sz w:val="22"/>
        </w:rPr>
        <w:t>E</w:t>
      </w:r>
      <w:r w:rsidRPr="00084456">
        <w:rPr>
          <w:rFonts w:ascii="Arial" w:hAnsi="Arial" w:eastAsia="Arial" w:cs="Arial"/>
          <w:sz w:val="22"/>
        </w:rPr>
        <w:t>xtensibility: Allows us to easily add to our code base, implementing new or changed requirements without breaking existing functionality. Extensibility provides flexibility and enables a high level of reusability for our code base.</w:t>
      </w:r>
    </w:p>
    <w:p w:rsidR="00084456" w:rsidP="00084456" w:rsidRDefault="00084456" w14:paraId="612E35A7" w14:textId="775495C0">
      <w:pPr>
        <w:widowControl w:val="0"/>
        <w:pBdr>
          <w:top w:val="nil"/>
          <w:left w:val="nil"/>
          <w:bottom w:val="nil"/>
          <w:right w:val="nil"/>
          <w:between w:val="nil"/>
        </w:pBdr>
        <w:spacing w:after="120"/>
        <w:ind w:left="720"/>
        <w:jc w:val="both"/>
        <w:rPr>
          <w:rFonts w:ascii="Arial" w:hAnsi="Arial" w:eastAsia="Arial" w:cs="Arial"/>
          <w:sz w:val="22"/>
        </w:rPr>
      </w:pPr>
      <w:r>
        <w:rPr>
          <w:rFonts w:ascii="Arial" w:hAnsi="Arial" w:eastAsia="Arial" w:cs="Arial"/>
          <w:sz w:val="22"/>
        </w:rPr>
        <w:t>R</w:t>
      </w:r>
      <w:r w:rsidRPr="00084456">
        <w:rPr>
          <w:rFonts w:ascii="Arial" w:hAnsi="Arial" w:eastAsia="Arial" w:cs="Arial"/>
          <w:sz w:val="22"/>
        </w:rPr>
        <w:t>eadability: Allows us to easily read the code and discover its purpose without spending too much time digging.</w:t>
      </w:r>
    </w:p>
    <w:p w:rsidRPr="00084456" w:rsidR="00084456" w:rsidP="00084456" w:rsidRDefault="00084456" w14:paraId="136E4BCC" w14:textId="77777777">
      <w:pPr>
        <w:widowControl w:val="0"/>
        <w:pBdr>
          <w:top w:val="nil"/>
          <w:left w:val="nil"/>
          <w:bottom w:val="nil"/>
          <w:right w:val="nil"/>
          <w:between w:val="nil"/>
        </w:pBdr>
        <w:spacing w:after="120"/>
        <w:ind w:left="720"/>
        <w:jc w:val="both"/>
        <w:rPr>
          <w:rFonts w:ascii="Arial" w:hAnsi="Arial" w:eastAsia="Arial" w:cs="Arial"/>
          <w:sz w:val="22"/>
        </w:rPr>
      </w:pPr>
    </w:p>
    <w:p w:rsidRPr="00084456" w:rsidR="00AD0765" w:rsidP="00084456" w:rsidRDefault="00EE7A56" w14:paraId="2398946B" w14:textId="102BC795">
      <w:pPr>
        <w:pStyle w:val="Heading3"/>
      </w:pPr>
      <w:r>
        <w:lastRenderedPageBreak/>
        <w:t xml:space="preserve">2.2.7 </w:t>
      </w:r>
      <w:r w:rsidRPr="00084456" w:rsidR="009D4FE0">
        <w:t>Memory Management</w:t>
      </w:r>
      <w:bookmarkStart w:name="_Toc207768266" w:id="52"/>
      <w:bookmarkEnd w:id="50"/>
      <w:bookmarkEnd w:id="51"/>
    </w:p>
    <w:p w:rsidR="00084456" w:rsidP="00084456" w:rsidRDefault="00084456" w14:paraId="2FBFAB1A" w14:textId="77777777"/>
    <w:p w:rsidR="00084456" w:rsidP="00084456" w:rsidRDefault="00084456" w14:paraId="7D2A50CF" w14:textId="5B6B218A">
      <w:pPr>
        <w:pStyle w:val="Heading3"/>
        <w:ind w:firstLine="0"/>
        <w:rPr>
          <w:b w:val="0"/>
        </w:rPr>
      </w:pPr>
      <w:r w:rsidRPr="00084456">
        <w:rPr>
          <w:b w:val="0"/>
        </w:rPr>
        <w:t xml:space="preserve">For memory management we will use install </w:t>
      </w:r>
      <w:proofErr w:type="spellStart"/>
      <w:r w:rsidRPr="00084456">
        <w:rPr>
          <w:b w:val="0"/>
        </w:rPr>
        <w:t>valgrind</w:t>
      </w:r>
      <w:proofErr w:type="spellEnd"/>
      <w:r w:rsidRPr="00084456">
        <w:rPr>
          <w:b w:val="0"/>
        </w:rPr>
        <w:t xml:space="preserve">. </w:t>
      </w:r>
      <w:proofErr w:type="spellStart"/>
      <w:r w:rsidRPr="00084456">
        <w:rPr>
          <w:b w:val="0"/>
        </w:rPr>
        <w:t>Valgrind</w:t>
      </w:r>
      <w:proofErr w:type="spellEnd"/>
      <w:r w:rsidRPr="00084456">
        <w:rPr>
          <w:b w:val="0"/>
        </w:rPr>
        <w:t xml:space="preserve"> will analyze the program as it runs and report any errors or issues it finds, such as memory leaks or accesses to uninitialized memory.</w:t>
      </w:r>
    </w:p>
    <w:p w:rsidRPr="00084456" w:rsidR="00084456" w:rsidP="00084456" w:rsidRDefault="00084456" w14:paraId="0EA85439" w14:textId="77777777">
      <w:pPr>
        <w:pStyle w:val="ListParagraph"/>
        <w:widowControl w:val="0"/>
        <w:numPr>
          <w:ilvl w:val="0"/>
          <w:numId w:val="39"/>
        </w:numPr>
        <w:spacing w:before="300" w:line="276" w:lineRule="auto"/>
        <w:rPr>
          <w:rFonts w:ascii="Arial" w:hAnsi="Arial" w:cs="Arial"/>
          <w:sz w:val="22"/>
          <w:szCs w:val="22"/>
        </w:rPr>
      </w:pPr>
      <w:r w:rsidRPr="00084456">
        <w:rPr>
          <w:rFonts w:ascii="Arial" w:hAnsi="Arial" w:eastAsia="Roboto" w:cs="Arial"/>
          <w:sz w:val="22"/>
          <w:szCs w:val="22"/>
        </w:rPr>
        <w:t xml:space="preserve">Compile your program with debugging symbols: Make sure to compile your program with debugging symbols enabled. This will allow </w:t>
      </w:r>
      <w:proofErr w:type="spellStart"/>
      <w:r w:rsidRPr="00084456">
        <w:rPr>
          <w:rFonts w:ascii="Arial" w:hAnsi="Arial" w:eastAsia="Roboto" w:cs="Arial"/>
          <w:sz w:val="22"/>
          <w:szCs w:val="22"/>
        </w:rPr>
        <w:t>Valgrind</w:t>
      </w:r>
      <w:proofErr w:type="spellEnd"/>
      <w:r w:rsidRPr="00084456">
        <w:rPr>
          <w:rFonts w:ascii="Arial" w:hAnsi="Arial" w:eastAsia="Roboto" w:cs="Arial"/>
          <w:sz w:val="22"/>
          <w:szCs w:val="22"/>
        </w:rPr>
        <w:t xml:space="preserve"> to provide more detailed information about the errors it finds.</w:t>
      </w:r>
    </w:p>
    <w:p w:rsidRPr="00084456" w:rsidR="00084456" w:rsidP="00084456" w:rsidRDefault="00084456" w14:paraId="6AB3DA75" w14:textId="77777777">
      <w:pPr>
        <w:pStyle w:val="ListParagraph"/>
        <w:widowControl w:val="0"/>
        <w:numPr>
          <w:ilvl w:val="0"/>
          <w:numId w:val="39"/>
        </w:numPr>
        <w:spacing w:line="276" w:lineRule="auto"/>
        <w:rPr>
          <w:rFonts w:ascii="Arial" w:hAnsi="Arial" w:cs="Arial"/>
          <w:sz w:val="22"/>
          <w:szCs w:val="22"/>
        </w:rPr>
      </w:pPr>
      <w:r w:rsidRPr="00084456">
        <w:rPr>
          <w:rFonts w:ascii="Arial" w:hAnsi="Arial" w:eastAsia="Roboto" w:cs="Arial"/>
          <w:sz w:val="22"/>
          <w:szCs w:val="22"/>
        </w:rPr>
        <w:t xml:space="preserve">Run your program through </w:t>
      </w:r>
      <w:proofErr w:type="spellStart"/>
      <w:r w:rsidRPr="00084456">
        <w:rPr>
          <w:rFonts w:ascii="Arial" w:hAnsi="Arial" w:eastAsia="Roboto" w:cs="Arial"/>
          <w:sz w:val="22"/>
          <w:szCs w:val="22"/>
        </w:rPr>
        <w:t>Valgrind</w:t>
      </w:r>
      <w:proofErr w:type="spellEnd"/>
      <w:r w:rsidRPr="00084456">
        <w:rPr>
          <w:rFonts w:ascii="Arial" w:hAnsi="Arial" w:eastAsia="Roboto" w:cs="Arial"/>
          <w:sz w:val="22"/>
          <w:szCs w:val="22"/>
        </w:rPr>
        <w:t xml:space="preserve">: Use the following command to run your program through </w:t>
      </w:r>
      <w:proofErr w:type="spellStart"/>
      <w:r w:rsidRPr="00084456">
        <w:rPr>
          <w:rFonts w:ascii="Arial" w:hAnsi="Arial" w:eastAsia="Roboto" w:cs="Arial"/>
          <w:sz w:val="22"/>
          <w:szCs w:val="22"/>
        </w:rPr>
        <w:t>Valgrind</w:t>
      </w:r>
      <w:proofErr w:type="spellEnd"/>
      <w:r w:rsidRPr="00084456">
        <w:rPr>
          <w:rFonts w:ascii="Arial" w:hAnsi="Arial" w:eastAsia="Roboto" w:cs="Arial"/>
          <w:sz w:val="22"/>
          <w:szCs w:val="22"/>
        </w:rPr>
        <w:t>.</w:t>
      </w:r>
    </w:p>
    <w:p w:rsidRPr="00084456" w:rsidR="00084456" w:rsidP="00084456" w:rsidRDefault="00084456" w14:paraId="10D0ACD9" w14:textId="7B46DA39">
      <w:pPr>
        <w:pStyle w:val="ListParagraph"/>
        <w:widowControl w:val="0"/>
        <w:numPr>
          <w:ilvl w:val="0"/>
          <w:numId w:val="39"/>
        </w:numPr>
        <w:spacing w:line="276" w:lineRule="auto"/>
        <w:rPr>
          <w:rFonts w:ascii="Arial" w:hAnsi="Arial" w:cs="Arial"/>
          <w:sz w:val="22"/>
          <w:szCs w:val="22"/>
        </w:rPr>
      </w:pPr>
      <w:proofErr w:type="spellStart"/>
      <w:r w:rsidRPr="205C88CC" w:rsidR="00084456">
        <w:rPr>
          <w:rFonts w:ascii="Arial" w:hAnsi="Arial" w:eastAsia="Roboto" w:cs="Arial"/>
          <w:b w:val="1"/>
          <w:bCs w:val="1"/>
          <w:sz w:val="22"/>
          <w:szCs w:val="22"/>
        </w:rPr>
        <w:t>valgrind</w:t>
      </w:r>
      <w:proofErr w:type="spellEnd"/>
      <w:r w:rsidRPr="205C88CC" w:rsidR="00084456">
        <w:rPr>
          <w:rFonts w:ascii="Arial" w:hAnsi="Arial" w:eastAsia="Roboto" w:cs="Arial"/>
          <w:b w:val="1"/>
          <w:bCs w:val="1"/>
          <w:sz w:val="22"/>
          <w:szCs w:val="22"/>
        </w:rPr>
        <w:t xml:space="preserve"> --leak-check=</w:t>
      </w:r>
      <w:r w:rsidRPr="205C88CC" w:rsidR="00084456">
        <w:rPr>
          <w:rFonts w:ascii="Arial" w:hAnsi="Arial" w:eastAsia="Roboto" w:cs="Arial"/>
          <w:b w:val="1"/>
          <w:bCs w:val="1"/>
          <w:sz w:val="22"/>
          <w:szCs w:val="22"/>
        </w:rPr>
        <w:t>full .</w:t>
      </w:r>
      <w:r w:rsidRPr="205C88CC" w:rsidR="00084456">
        <w:rPr>
          <w:rFonts w:ascii="Arial" w:hAnsi="Arial" w:eastAsia="Roboto" w:cs="Arial"/>
          <w:b w:val="1"/>
          <w:bCs w:val="1"/>
          <w:sz w:val="22"/>
          <w:szCs w:val="22"/>
        </w:rPr>
        <w:t>/</w:t>
      </w:r>
      <w:r w:rsidRPr="205C88CC" w:rsidR="00084456">
        <w:rPr>
          <w:rFonts w:ascii="Arial" w:hAnsi="Arial" w:eastAsia="Roboto" w:cs="Arial"/>
          <w:b w:val="1"/>
          <w:bCs w:val="1"/>
          <w:sz w:val="22"/>
          <w:szCs w:val="22"/>
        </w:rPr>
        <w:t>myprogram</w:t>
      </w:r>
    </w:p>
    <w:p w:rsidRPr="00084456" w:rsidR="00084456" w:rsidP="00084456" w:rsidRDefault="00084456" w14:paraId="7EBB00F9" w14:textId="00C1DBF1">
      <w:pPr>
        <w:pStyle w:val="ListParagraph"/>
        <w:rPr>
          <w:rFonts w:eastAsia="Roboto"/>
        </w:rPr>
      </w:pPr>
    </w:p>
    <w:p w:rsidR="00AD0765" w:rsidP="00084456" w:rsidRDefault="00EE7A56" w14:paraId="3F73C61F" w14:textId="04359E8E">
      <w:pPr>
        <w:pStyle w:val="Heading3"/>
      </w:pPr>
      <w:bookmarkStart w:name="_Toc368912270" w:id="53"/>
      <w:r>
        <w:t xml:space="preserve">2.2.8 </w:t>
      </w:r>
      <w:r w:rsidRPr="003602B9" w:rsidR="009D4FE0">
        <w:t>Performance</w:t>
      </w:r>
      <w:bookmarkStart w:name="_Toc207768267" w:id="54"/>
      <w:bookmarkEnd w:id="52"/>
      <w:bookmarkEnd w:id="53"/>
    </w:p>
    <w:p w:rsidR="003572CE" w:rsidP="003572CE" w:rsidRDefault="003572CE" w14:paraId="35002EC9" w14:textId="6C79510E">
      <w:pPr>
        <w:pStyle w:val="ListParagraph"/>
        <w:numPr>
          <w:ilvl w:val="0"/>
          <w:numId w:val="40"/>
        </w:numPr>
        <w:rPr>
          <w:rFonts w:ascii="Arial" w:hAnsi="Arial" w:cs="Arial"/>
          <w:sz w:val="22"/>
        </w:rPr>
      </w:pPr>
      <w:r w:rsidRPr="003572CE">
        <w:rPr>
          <w:rFonts w:ascii="Arial" w:hAnsi="Arial" w:cs="Arial"/>
          <w:sz w:val="22"/>
        </w:rPr>
        <w:t xml:space="preserve">When user passes file name using command </w:t>
      </w:r>
      <w:r>
        <w:rPr>
          <w:rFonts w:ascii="Arial" w:hAnsi="Arial" w:cs="Arial"/>
          <w:sz w:val="22"/>
        </w:rPr>
        <w:t>line</w:t>
      </w:r>
      <w:r w:rsidRPr="003572CE">
        <w:rPr>
          <w:rFonts w:ascii="Arial" w:hAnsi="Arial" w:cs="Arial"/>
          <w:sz w:val="22"/>
        </w:rPr>
        <w:t>, it will check file is exist or not.</w:t>
      </w:r>
    </w:p>
    <w:p w:rsidRPr="003572CE" w:rsidR="003572CE" w:rsidP="7768D48C" w:rsidRDefault="003572CE" w14:paraId="036702F4" w14:textId="3FC218AD">
      <w:pPr>
        <w:pStyle w:val="ListParagraph"/>
        <w:numPr>
          <w:ilvl w:val="0"/>
          <w:numId w:val="40"/>
        </w:numPr>
        <w:rPr>
          <w:rFonts w:ascii="Arial" w:hAnsi="Arial" w:cs="Arial"/>
          <w:sz w:val="22"/>
          <w:szCs w:val="22"/>
        </w:rPr>
      </w:pPr>
      <w:r w:rsidRPr="7768D48C" w:rsidR="003572CE">
        <w:rPr>
          <w:rFonts w:ascii="Arial" w:hAnsi="Arial" w:cs="Arial"/>
          <w:sz w:val="22"/>
          <w:szCs w:val="22"/>
        </w:rPr>
        <w:t xml:space="preserve">When </w:t>
      </w:r>
      <w:proofErr w:type="gramStart"/>
      <w:r w:rsidRPr="7768D48C" w:rsidR="003572CE">
        <w:rPr>
          <w:rFonts w:ascii="Arial" w:hAnsi="Arial" w:cs="Arial"/>
          <w:sz w:val="22"/>
          <w:szCs w:val="22"/>
        </w:rPr>
        <w:t>user</w:t>
      </w:r>
      <w:proofErr w:type="gramEnd"/>
      <w:r w:rsidRPr="7768D48C" w:rsidR="003572CE">
        <w:rPr>
          <w:rFonts w:ascii="Arial" w:hAnsi="Arial" w:cs="Arial"/>
          <w:sz w:val="22"/>
          <w:szCs w:val="22"/>
        </w:rPr>
        <w:t xml:space="preserve"> passes </w:t>
      </w:r>
      <w:proofErr w:type="gramStart"/>
      <w:r w:rsidRPr="7768D48C" w:rsidR="003572CE">
        <w:rPr>
          <w:rFonts w:ascii="Arial" w:hAnsi="Arial" w:cs="Arial"/>
          <w:sz w:val="22"/>
          <w:szCs w:val="22"/>
        </w:rPr>
        <w:t>file</w:t>
      </w:r>
      <w:proofErr w:type="gramEnd"/>
      <w:r w:rsidRPr="7768D48C" w:rsidR="003572CE">
        <w:rPr>
          <w:rFonts w:ascii="Arial" w:hAnsi="Arial" w:cs="Arial"/>
          <w:sz w:val="22"/>
          <w:szCs w:val="22"/>
        </w:rPr>
        <w:t xml:space="preserve"> name using </w:t>
      </w:r>
      <w:proofErr w:type="gramStart"/>
      <w:r w:rsidRPr="7768D48C" w:rsidR="003572CE">
        <w:rPr>
          <w:rFonts w:ascii="Arial" w:hAnsi="Arial" w:cs="Arial"/>
          <w:sz w:val="22"/>
          <w:szCs w:val="22"/>
        </w:rPr>
        <w:t>command</w:t>
      </w:r>
      <w:proofErr w:type="gramEnd"/>
      <w:r w:rsidRPr="7768D48C" w:rsidR="003572CE">
        <w:rPr>
          <w:rFonts w:ascii="Arial" w:hAnsi="Arial" w:cs="Arial"/>
          <w:sz w:val="22"/>
          <w:szCs w:val="22"/>
        </w:rPr>
        <w:t xml:space="preserve"> </w:t>
      </w:r>
      <w:r w:rsidRPr="7768D48C" w:rsidR="003572CE">
        <w:rPr>
          <w:rFonts w:ascii="Arial" w:hAnsi="Arial" w:cs="Arial"/>
          <w:sz w:val="22"/>
          <w:szCs w:val="22"/>
        </w:rPr>
        <w:t xml:space="preserve">line, it will check file is empty or </w:t>
      </w:r>
      <w:bookmarkStart w:name="_Int_uPSICAR2" w:id="2003431284"/>
      <w:r w:rsidRPr="7768D48C" w:rsidR="003572CE">
        <w:rPr>
          <w:rFonts w:ascii="Arial" w:hAnsi="Arial" w:cs="Arial"/>
          <w:sz w:val="22"/>
          <w:szCs w:val="22"/>
        </w:rPr>
        <w:t>not .</w:t>
      </w:r>
      <w:bookmarkEnd w:id="2003431284"/>
    </w:p>
    <w:p w:rsidR="00AD0765" w:rsidP="00084456" w:rsidRDefault="00EE7A56" w14:paraId="0D745A77" w14:textId="113677AD">
      <w:pPr>
        <w:pStyle w:val="Heading3"/>
      </w:pPr>
      <w:bookmarkStart w:name="_Toc368912271" w:id="55"/>
      <w:r>
        <w:t xml:space="preserve">2.2.9 </w:t>
      </w:r>
      <w:r w:rsidRPr="003602B9" w:rsidR="009D4FE0">
        <w:t>Security</w:t>
      </w:r>
      <w:bookmarkStart w:name="_Toc207768271" w:id="56"/>
      <w:bookmarkEnd w:id="54"/>
      <w:bookmarkEnd w:id="55"/>
    </w:p>
    <w:p w:rsidRPr="003572CE" w:rsidR="003572CE" w:rsidP="003572CE" w:rsidRDefault="003572CE" w14:paraId="449115E8" w14:textId="77777777">
      <w:pPr>
        <w:widowControl w:val="0"/>
        <w:pBdr>
          <w:top w:val="nil"/>
          <w:left w:val="nil"/>
          <w:bottom w:val="nil"/>
          <w:right w:val="nil"/>
          <w:between w:val="nil"/>
        </w:pBdr>
        <w:spacing w:after="120"/>
        <w:ind w:left="720"/>
        <w:jc w:val="both"/>
        <w:rPr>
          <w:rFonts w:ascii="Arial" w:hAnsi="Arial" w:eastAsia="Arial" w:cs="Arial"/>
          <w:sz w:val="22"/>
        </w:rPr>
      </w:pPr>
      <w:bookmarkStart w:name="_Toc368912272" w:id="57"/>
      <w:r w:rsidRPr="003572CE">
        <w:rPr>
          <w:rFonts w:ascii="Arial" w:hAnsi="Arial" w:eastAsia="Roboto" w:cs="Arial"/>
          <w:sz w:val="22"/>
          <w:highlight w:val="white"/>
        </w:rPr>
        <w:t>A File Security System is a console application that can be used to prevent unauthorized access to a file.</w:t>
      </w:r>
    </w:p>
    <w:p w:rsidR="00AD0765" w:rsidP="00084456" w:rsidRDefault="00EE7A56" w14:paraId="1D949CE4" w14:textId="2F796550">
      <w:pPr>
        <w:pStyle w:val="Heading3"/>
      </w:pPr>
      <w:r>
        <w:t xml:space="preserve">2.2.10 </w:t>
      </w:r>
      <w:r w:rsidRPr="00272E71" w:rsidR="009D4FE0">
        <w:t>Concurrency and Synchronization</w:t>
      </w:r>
      <w:bookmarkStart w:name="_Toc207768272" w:id="58"/>
      <w:bookmarkEnd w:id="56"/>
      <w:bookmarkEnd w:id="57"/>
    </w:p>
    <w:p w:rsidRPr="00A0226A" w:rsidR="00A0226A" w:rsidP="00A0226A" w:rsidRDefault="00A0226A" w14:paraId="57D5804E" w14:textId="193E75AE">
      <w:pPr>
        <w:rPr>
          <w:b/>
        </w:rPr>
      </w:pPr>
      <w:r>
        <w:tab/>
      </w:r>
      <w:r w:rsidRPr="00A0226A">
        <w:rPr>
          <w:b/>
          <w:sz w:val="22"/>
        </w:rPr>
        <w:t>NA</w:t>
      </w:r>
    </w:p>
    <w:p w:rsidR="00AD0765" w:rsidP="00084456" w:rsidRDefault="00EE7A56" w14:paraId="44CB258F" w14:textId="41F0387A">
      <w:pPr>
        <w:pStyle w:val="Heading3"/>
      </w:pPr>
      <w:bookmarkStart w:name="_Toc368912273" w:id="59"/>
      <w:r>
        <w:t xml:space="preserve">2.2.11 </w:t>
      </w:r>
      <w:r w:rsidRPr="003602B9" w:rsidR="009D4FE0">
        <w:t>Housekeeping and Maintenanc</w:t>
      </w:r>
      <w:bookmarkStart w:name="_Toc207768273" w:id="60"/>
      <w:bookmarkEnd w:id="58"/>
      <w:r w:rsidR="00AD0765">
        <w:t>e</w:t>
      </w:r>
      <w:bookmarkEnd w:id="59"/>
    </w:p>
    <w:p w:rsidR="004F6E72" w:rsidP="1F74FEF9" w:rsidRDefault="004F6E72" w14:textId="6AE1A956" w14:paraId="505FB973">
      <w:pPr>
        <w:rPr>
          <w:rFonts w:ascii="Arial" w:hAnsi="Arial" w:cs="Arial"/>
          <w:b w:val="1"/>
          <w:bCs w:val="1"/>
          <w:sz w:val="22"/>
          <w:szCs w:val="22"/>
        </w:rPr>
      </w:pPr>
      <w:r>
        <w:tab/>
      </w:r>
      <w:r w:rsidRPr="1F74FEF9" w:rsidR="004F6E72">
        <w:rPr>
          <w:rFonts w:ascii="Arial" w:hAnsi="Arial" w:cs="Arial"/>
          <w:b w:val="1"/>
          <w:bCs w:val="1"/>
          <w:sz w:val="22"/>
          <w:szCs w:val="22"/>
        </w:rPr>
        <w:t>NA</w:t>
      </w:r>
    </w:p>
    <w:p w:rsidRPr="004F6E72" w:rsidR="00EE7A56" w:rsidP="004F6E72" w:rsidRDefault="00EE7A56" w14:paraId="035A63A5" w14:textId="77777777">
      <w:pPr>
        <w:rPr>
          <w:rFonts w:ascii="Arial" w:hAnsi="Arial" w:cs="Arial"/>
          <w:b/>
        </w:rPr>
      </w:pPr>
    </w:p>
    <w:p w:rsidR="00D10D5F" w:rsidP="00EE7A56" w:rsidRDefault="00D10D5F" w14:paraId="27921CB1" w14:textId="02203C67">
      <w:pPr>
        <w:pStyle w:val="Heading1"/>
        <w:numPr>
          <w:ilvl w:val="0"/>
          <w:numId w:val="4"/>
        </w:numPr>
      </w:pPr>
      <w:bookmarkStart w:name="_Toc207768275" w:id="61"/>
      <w:bookmarkStart w:name="_Toc368912274" w:id="62"/>
      <w:bookmarkEnd w:id="60"/>
      <w:r w:rsidRPr="003602B9">
        <w:lastRenderedPageBreak/>
        <w:t>System Architecture</w:t>
      </w:r>
      <w:bookmarkStart w:name="_Toc207768276" w:id="63"/>
      <w:bookmarkEnd w:id="61"/>
      <w:bookmarkEnd w:id="62"/>
    </w:p>
    <w:p w:rsidRPr="003572CE" w:rsidR="003572CE" w:rsidP="003572CE" w:rsidRDefault="003572CE" w14:paraId="1B272D26" w14:textId="77777777">
      <w:pPr>
        <w:pStyle w:val="BodyText"/>
      </w:pPr>
    </w:p>
    <w:p w:rsidR="00D10D5F" w:rsidP="00D10D5F" w:rsidRDefault="00D10D5F" w14:paraId="12E7E803" w14:textId="77777777">
      <w:pPr>
        <w:pStyle w:val="Heading2"/>
      </w:pPr>
      <w:bookmarkStart w:name="_Toc368912275" w:id="64"/>
      <w:r w:rsidRPr="003602B9">
        <w:t>System Architecture Diagram.</w:t>
      </w:r>
      <w:r>
        <w:t xml:space="preserve"> </w:t>
      </w:r>
      <w:r w:rsidRPr="003602B9">
        <w:t>(Not Necessary)</w:t>
      </w:r>
      <w:bookmarkStart w:name="_Toc207768278" w:id="65"/>
      <w:bookmarkEnd w:id="63"/>
      <w:bookmarkEnd w:id="64"/>
    </w:p>
    <w:p w:rsidRPr="00D00827" w:rsidR="00D00827" w:rsidP="00D00827" w:rsidRDefault="00D00827" w14:paraId="65BC7CBA" w14:textId="2370560D">
      <w:pPr>
        <w:pStyle w:val="InfoBlue"/>
        <w:jc w:val="both"/>
        <w:rPr>
          <w:rFonts w:ascii="Arial" w:hAnsi="Arial" w:cs="Arial"/>
        </w:rPr>
      </w:pPr>
      <w:r w:rsidRPr="00D00827">
        <w:rPr>
          <w:rFonts w:ascii="Arial" w:hAnsi="Arial" w:cs="Arial"/>
        </w:rPr>
        <w:t xml:space="preserve"> </w:t>
      </w:r>
    </w:p>
    <w:p w:rsidR="00D10D5F" w:rsidP="00D10D5F" w:rsidRDefault="00D10D5F" w14:paraId="0B09C9E9" w14:textId="63A5B74A">
      <w:pPr>
        <w:pStyle w:val="Heading2"/>
        <w:rPr/>
      </w:pPr>
      <w:bookmarkStart w:name="_Toc368912276" w:id="66"/>
      <w:r w:rsidR="00D10D5F">
        <w:rPr/>
        <w:t>System Use-Cases</w:t>
      </w:r>
      <w:bookmarkStart w:name="_Toc207768279" w:id="67"/>
      <w:bookmarkEnd w:id="65"/>
      <w:bookmarkEnd w:id="66"/>
    </w:p>
    <w:p w:rsidR="001D08C8" w:rsidP="392CC656" w:rsidRDefault="00097319" w14:paraId="0835D5F3" w14:textId="38F8BCBE">
      <w:pPr>
        <w:pStyle w:val="Normal"/>
        <w:ind w:firstLine="720"/>
      </w:pPr>
      <w:r w:rsidR="3790F5F5">
        <w:drawing>
          <wp:inline wp14:editId="0B3F739E" wp14:anchorId="41F3A275">
            <wp:extent cx="5045725" cy="4362450"/>
            <wp:effectExtent l="0" t="0" r="0" b="0"/>
            <wp:docPr id="1665030043" name="" title=""/>
            <wp:cNvGraphicFramePr>
              <a:graphicFrameLocks noChangeAspect="1"/>
            </wp:cNvGraphicFramePr>
            <a:graphic>
              <a:graphicData uri="http://schemas.openxmlformats.org/drawingml/2006/picture">
                <pic:pic>
                  <pic:nvPicPr>
                    <pic:cNvPr id="0" name=""/>
                    <pic:cNvPicPr/>
                  </pic:nvPicPr>
                  <pic:blipFill>
                    <a:blip r:embed="R2a7d152bb1d6475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045725" cy="4362450"/>
                    </a:xfrm>
                    <a:prstGeom prst="rect">
                      <a:avLst/>
                    </a:prstGeom>
                  </pic:spPr>
                </pic:pic>
              </a:graphicData>
            </a:graphic>
          </wp:inline>
        </w:drawing>
      </w:r>
    </w:p>
    <w:p w:rsidR="00EE7A56" w:rsidP="00E676EB" w:rsidRDefault="00EE7A56" w14:paraId="680BD70E" w14:textId="017BDF65">
      <w:pPr>
        <w:pStyle w:val="Heading2"/>
        <w:numPr>
          <w:ilvl w:val="0"/>
          <w:numId w:val="0"/>
        </w:numPr>
      </w:pPr>
      <w:bookmarkStart w:name="_Toc368912277" w:id="68"/>
    </w:p>
    <w:p w:rsidR="00D10D5F" w:rsidP="00EE7A56" w:rsidRDefault="00EE7A56" w14:paraId="6616E2C1" w14:textId="1EA8FBD9">
      <w:pPr>
        <w:pStyle w:val="Heading2"/>
        <w:numPr>
          <w:ilvl w:val="0"/>
          <w:numId w:val="0"/>
        </w:numPr>
      </w:pPr>
      <w:r>
        <w:t xml:space="preserve">3.3. </w:t>
      </w:r>
      <w:proofErr w:type="gramStart"/>
      <w:r w:rsidRPr="003602B9" w:rsidR="00D10D5F">
        <w:t xml:space="preserve">Subsystem </w:t>
      </w:r>
      <w:r>
        <w:t xml:space="preserve"> </w:t>
      </w:r>
      <w:r w:rsidRPr="003602B9" w:rsidR="00D10D5F">
        <w:t>Architecture</w:t>
      </w:r>
      <w:bookmarkStart w:name="_Toc207768280" w:id="69"/>
      <w:bookmarkEnd w:id="67"/>
      <w:bookmarkEnd w:id="68"/>
      <w:proofErr w:type="gramEnd"/>
    </w:p>
    <w:p w:rsidR="00E676EB" w:rsidP="00E676EB" w:rsidRDefault="00E676EB" w14:paraId="0D535A98" w14:textId="77777777"/>
    <w:p w:rsidR="00D94D9E" w:rsidP="392CC656" w:rsidRDefault="00D94D9E" w14:paraId="733951FA" w14:textId="77FCDC76">
      <w:pPr>
        <w:pStyle w:val="Normal"/>
        <w:ind w:firstLine="720"/>
      </w:pPr>
      <w:r w:rsidR="1CF9554F">
        <w:drawing>
          <wp:inline wp14:editId="304C10D1" wp14:anchorId="0830E638">
            <wp:extent cx="5131058" cy="5810250"/>
            <wp:effectExtent l="0" t="0" r="0" b="0"/>
            <wp:docPr id="1994267694" name="" title=""/>
            <wp:cNvGraphicFramePr>
              <a:graphicFrameLocks noChangeAspect="1"/>
            </wp:cNvGraphicFramePr>
            <a:graphic>
              <a:graphicData uri="http://schemas.openxmlformats.org/drawingml/2006/picture">
                <pic:pic>
                  <pic:nvPicPr>
                    <pic:cNvPr id="0" name=""/>
                    <pic:cNvPicPr/>
                  </pic:nvPicPr>
                  <pic:blipFill>
                    <a:blip r:embed="R6a6528d194b140fe">
                      <a:extLst>
                        <a:ext xmlns:a="http://schemas.openxmlformats.org/drawingml/2006/main" uri="{28A0092B-C50C-407E-A947-70E740481C1C}">
                          <a14:useLocalDpi val="0"/>
                        </a:ext>
                      </a:extLst>
                    </a:blip>
                    <a:stretch>
                      <a:fillRect/>
                    </a:stretch>
                  </pic:blipFill>
                  <pic:spPr>
                    <a:xfrm>
                      <a:off x="0" y="0"/>
                      <a:ext cx="5131058" cy="5810250"/>
                    </a:xfrm>
                    <a:prstGeom prst="rect">
                      <a:avLst/>
                    </a:prstGeom>
                  </pic:spPr>
                </pic:pic>
              </a:graphicData>
            </a:graphic>
          </wp:inline>
        </w:drawing>
      </w:r>
    </w:p>
    <w:p w:rsidR="00E676EB" w:rsidP="00E676EB" w:rsidRDefault="00E676EB" w14:paraId="6D27179F" w14:textId="34A4E4F3"/>
    <w:p w:rsidR="00B223B1" w:rsidP="00E676EB" w:rsidRDefault="00B223B1" w14:paraId="27B647FA" w14:textId="0EE8C49D"/>
    <w:p w:rsidRPr="00E676EB" w:rsidR="00B223B1" w:rsidP="00E676EB" w:rsidRDefault="00B223B1" w14:paraId="16F406FB" w14:textId="1EBDBB48"/>
    <w:p w:rsidR="00D10D5F" w:rsidP="002234A8" w:rsidRDefault="00D10D5F" w14:paraId="10B6819A" w14:textId="7DE44D99">
      <w:pPr>
        <w:pStyle w:val="Heading2"/>
        <w:numPr>
          <w:ilvl w:val="1"/>
          <w:numId w:val="41"/>
        </w:numPr>
      </w:pPr>
      <w:bookmarkStart w:name="_Toc368912278" w:id="70"/>
      <w:r w:rsidRPr="003602B9">
        <w:t>System Interfaces</w:t>
      </w:r>
      <w:bookmarkStart w:name="_Toc207768281" w:id="71"/>
      <w:bookmarkEnd w:id="69"/>
      <w:bookmarkEnd w:id="70"/>
    </w:p>
    <w:p w:rsidRPr="002234A8" w:rsidR="002234A8" w:rsidP="1F74FEF9" w:rsidRDefault="002234A8" w14:paraId="089CF1A3" w14:textId="27FDE8F0">
      <w:pPr>
        <w:widowControl w:val="0"/>
        <w:pBdr>
          <w:top w:val="nil" w:color="000000" w:sz="0" w:space="0"/>
          <w:left w:val="nil" w:color="000000" w:sz="0" w:space="0"/>
          <w:bottom w:val="nil" w:color="000000" w:sz="0" w:space="0"/>
          <w:right w:val="nil" w:color="000000" w:sz="0" w:space="0"/>
          <w:between w:val="nil" w:color="000000" w:sz="0" w:space="0"/>
        </w:pBdr>
        <w:spacing w:after="120"/>
        <w:ind w:left="1134"/>
        <w:rPr>
          <w:rFonts w:ascii="Arial" w:hAnsi="Arial" w:eastAsia="Arial" w:cs="Arial"/>
          <w:sz w:val="22"/>
          <w:szCs w:val="22"/>
        </w:rPr>
      </w:pPr>
      <w:bookmarkStart w:name="_Toc368912279" w:id="72"/>
      <w:r w:rsidRPr="1F74FEF9" w:rsidR="002234A8">
        <w:rPr>
          <w:rFonts w:ascii="Arial" w:hAnsi="Arial" w:eastAsia="Arial" w:cs="Arial"/>
          <w:sz w:val="22"/>
          <w:szCs w:val="22"/>
        </w:rPr>
        <w:t xml:space="preserve">The user interface is responsible for all the interactions with the </w:t>
      </w:r>
      <w:r w:rsidRPr="1F74FEF9" w:rsidR="002234A8">
        <w:rPr>
          <w:rFonts w:ascii="Arial" w:hAnsi="Arial" w:eastAsia="Arial" w:cs="Arial"/>
          <w:sz w:val="22"/>
          <w:szCs w:val="22"/>
        </w:rPr>
        <w:t>users</w:t>
      </w:r>
      <w:r w:rsidRPr="1F74FEF9" w:rsidR="55E8973A">
        <w:rPr>
          <w:rFonts w:ascii="Arial" w:hAnsi="Arial" w:eastAsia="Arial" w:cs="Arial"/>
          <w:sz w:val="22"/>
          <w:szCs w:val="22"/>
        </w:rPr>
        <w:t xml:space="preserve">. </w:t>
      </w:r>
      <w:r w:rsidRPr="1F74FEF9" w:rsidR="002234A8">
        <w:rPr>
          <w:rFonts w:ascii="Arial" w:hAnsi="Arial" w:eastAsia="Arial" w:cs="Arial"/>
          <w:sz w:val="22"/>
          <w:szCs w:val="22"/>
        </w:rPr>
        <w:t>User</w:t>
      </w:r>
    </w:p>
    <w:p w:rsidRPr="002234A8" w:rsidR="002234A8" w:rsidP="002234A8" w:rsidRDefault="002234A8" w14:paraId="07EEA84D" w14:textId="6B75C0A2">
      <w:pPr>
        <w:widowControl w:val="0"/>
        <w:pBdr>
          <w:top w:val="nil"/>
          <w:left w:val="nil"/>
          <w:bottom w:val="nil"/>
          <w:right w:val="nil"/>
          <w:between w:val="nil"/>
        </w:pBdr>
        <w:spacing w:after="120"/>
        <w:ind w:left="1134"/>
        <w:rPr>
          <w:rFonts w:ascii="Arial" w:hAnsi="Arial" w:eastAsia="Arial" w:cs="Arial"/>
          <w:sz w:val="22"/>
        </w:rPr>
      </w:pPr>
      <w:proofErr w:type="gramStart"/>
      <w:r w:rsidRPr="002234A8">
        <w:rPr>
          <w:rFonts w:ascii="Arial" w:hAnsi="Arial" w:eastAsia="Arial" w:cs="Arial"/>
          <w:sz w:val="22"/>
        </w:rPr>
        <w:t>interface</w:t>
      </w:r>
      <w:proofErr w:type="gramEnd"/>
      <w:r w:rsidRPr="002234A8">
        <w:rPr>
          <w:rFonts w:ascii="Arial" w:hAnsi="Arial" w:eastAsia="Arial" w:cs="Arial"/>
          <w:sz w:val="22"/>
        </w:rPr>
        <w:t xml:space="preserve"> always effects the user mind because how easy and how functional</w:t>
      </w:r>
    </w:p>
    <w:p w:rsidRPr="002234A8" w:rsidR="002234A8" w:rsidP="1F74FEF9" w:rsidRDefault="002234A8" w14:paraId="69BB3A48" w14:textId="633587E4">
      <w:pPr>
        <w:widowControl w:val="0"/>
        <w:pBdr>
          <w:top w:val="nil" w:color="000000" w:sz="0" w:space="0"/>
          <w:left w:val="nil" w:color="000000" w:sz="0" w:space="0"/>
          <w:bottom w:val="nil" w:color="000000" w:sz="0" w:space="0"/>
          <w:right w:val="nil" w:color="000000" w:sz="0" w:space="0"/>
          <w:between w:val="nil" w:color="000000" w:sz="0" w:space="0"/>
        </w:pBdr>
        <w:spacing w:after="120"/>
        <w:ind w:left="1134"/>
        <w:rPr>
          <w:rFonts w:ascii="Arial" w:hAnsi="Arial" w:eastAsia="Arial" w:cs="Arial"/>
          <w:sz w:val="22"/>
          <w:szCs w:val="22"/>
        </w:rPr>
      </w:pPr>
      <w:r w:rsidRPr="1F74FEF9" w:rsidR="64198E81">
        <w:rPr>
          <w:rFonts w:ascii="Arial" w:hAnsi="Arial" w:eastAsia="Arial" w:cs="Arial"/>
          <w:sz w:val="22"/>
          <w:szCs w:val="22"/>
        </w:rPr>
        <w:t>T</w:t>
      </w:r>
      <w:r w:rsidRPr="1F74FEF9" w:rsidR="002234A8">
        <w:rPr>
          <w:rFonts w:ascii="Arial" w:hAnsi="Arial" w:eastAsia="Arial" w:cs="Arial"/>
          <w:sz w:val="22"/>
          <w:szCs w:val="22"/>
        </w:rPr>
        <w:t>he</w:t>
      </w:r>
      <w:r w:rsidRPr="1F74FEF9" w:rsidR="002234A8">
        <w:rPr>
          <w:rFonts w:ascii="Arial" w:hAnsi="Arial" w:eastAsia="Arial" w:cs="Arial"/>
          <w:sz w:val="22"/>
          <w:szCs w:val="22"/>
        </w:rPr>
        <w:t xml:space="preserve"> project </w:t>
      </w:r>
      <w:r w:rsidRPr="1F74FEF9" w:rsidR="1DAA486D">
        <w:rPr>
          <w:rFonts w:ascii="Arial" w:hAnsi="Arial" w:eastAsia="Arial" w:cs="Arial"/>
          <w:sz w:val="22"/>
          <w:szCs w:val="22"/>
        </w:rPr>
        <w:t>depends</w:t>
      </w:r>
      <w:r w:rsidRPr="1F74FEF9" w:rsidR="002234A8">
        <w:rPr>
          <w:rFonts w:ascii="Arial" w:hAnsi="Arial" w:eastAsia="Arial" w:cs="Arial"/>
          <w:sz w:val="22"/>
          <w:szCs w:val="22"/>
        </w:rPr>
        <w:t xml:space="preserve"> </w:t>
      </w:r>
      <w:r w:rsidRPr="1F74FEF9" w:rsidR="002234A8">
        <w:rPr>
          <w:rFonts w:ascii="Arial" w:hAnsi="Arial" w:eastAsia="Arial" w:cs="Arial"/>
          <w:sz w:val="22"/>
          <w:szCs w:val="22"/>
        </w:rPr>
        <w:t>on the user</w:t>
      </w:r>
      <w:r w:rsidRPr="1F74FEF9" w:rsidR="0A0FA995">
        <w:rPr>
          <w:rFonts w:ascii="Arial" w:hAnsi="Arial" w:eastAsia="Arial" w:cs="Arial"/>
          <w:sz w:val="22"/>
          <w:szCs w:val="22"/>
        </w:rPr>
        <w:t>’s</w:t>
      </w:r>
      <w:r w:rsidRPr="1F74FEF9" w:rsidR="002234A8">
        <w:rPr>
          <w:rFonts w:ascii="Arial" w:hAnsi="Arial" w:eastAsia="Arial" w:cs="Arial"/>
          <w:sz w:val="22"/>
          <w:szCs w:val="22"/>
        </w:rPr>
        <w:t xml:space="preserve"> point of view.</w:t>
      </w:r>
    </w:p>
    <w:p w:rsidR="00D10D5F" w:rsidP="00EE7A56" w:rsidRDefault="00D10D5F" w14:paraId="62D54D67" w14:textId="777CBBE8">
      <w:pPr>
        <w:pStyle w:val="Heading3"/>
        <w:numPr>
          <w:ilvl w:val="2"/>
          <w:numId w:val="41"/>
        </w:numPr>
      </w:pPr>
      <w:r w:rsidRPr="003602B9">
        <w:t>Internal Interfaces</w:t>
      </w:r>
      <w:bookmarkStart w:name="_Toc207768282" w:id="73"/>
      <w:bookmarkEnd w:id="71"/>
      <w:bookmarkEnd w:id="72"/>
    </w:p>
    <w:p w:rsidRPr="002234A8" w:rsidR="002234A8" w:rsidP="002234A8" w:rsidRDefault="002234A8" w14:paraId="4820B851" w14:textId="77777777">
      <w:pPr>
        <w:pStyle w:val="ListParagraph"/>
        <w:widowControl w:val="0"/>
        <w:pBdr>
          <w:top w:val="nil"/>
          <w:left w:val="nil"/>
          <w:bottom w:val="nil"/>
          <w:right w:val="nil"/>
          <w:between w:val="nil"/>
        </w:pBdr>
        <w:spacing w:after="120"/>
        <w:jc w:val="both"/>
        <w:rPr>
          <w:rFonts w:ascii="Arial" w:hAnsi="Arial" w:eastAsia="Arial" w:cs="Arial"/>
          <w:sz w:val="22"/>
        </w:rPr>
      </w:pPr>
      <w:r w:rsidRPr="002234A8">
        <w:rPr>
          <w:rFonts w:ascii="Arial" w:hAnsi="Arial" w:eastAsia="Arial" w:cs="Arial"/>
          <w:sz w:val="22"/>
        </w:rPr>
        <w:t>As an Internal Interface we are using Ubuntu Linux distribution. It is an operating system that is made up of a collection of software based on Linux kernel or you can say distribution contains the Linux kernel and supporting libraries and software.</w:t>
      </w:r>
    </w:p>
    <w:p w:rsidR="002234A8" w:rsidP="002234A8" w:rsidRDefault="002234A8" w14:paraId="36AE7164" w14:textId="77777777">
      <w:pPr>
        <w:ind w:left="504"/>
      </w:pPr>
    </w:p>
    <w:p w:rsidR="004A2026" w:rsidP="002234A8" w:rsidRDefault="004A2026" w14:paraId="76E3FD67" w14:textId="77777777">
      <w:pPr>
        <w:ind w:left="504"/>
      </w:pPr>
    </w:p>
    <w:p w:rsidR="004A2026" w:rsidP="002234A8" w:rsidRDefault="004A2026" w14:paraId="53F9759A" w14:textId="77777777">
      <w:pPr>
        <w:ind w:left="504"/>
      </w:pPr>
    </w:p>
    <w:p w:rsidRPr="002234A8" w:rsidR="004A2026" w:rsidP="002234A8" w:rsidRDefault="004A2026" w14:paraId="242171EF" w14:textId="77777777">
      <w:pPr>
        <w:ind w:left="504"/>
      </w:pPr>
    </w:p>
    <w:p w:rsidR="00D10D5F" w:rsidP="00EE7A56" w:rsidRDefault="00D10D5F" w14:paraId="31E0FD79" w14:textId="170B684A">
      <w:pPr>
        <w:pStyle w:val="Heading3"/>
        <w:numPr>
          <w:ilvl w:val="2"/>
          <w:numId w:val="41"/>
        </w:numPr>
      </w:pPr>
      <w:bookmarkStart w:name="_Toc368912280" w:id="74"/>
      <w:r>
        <w:lastRenderedPageBreak/>
        <w:t>External</w:t>
      </w:r>
      <w:r w:rsidRPr="003602B9">
        <w:t xml:space="preserve"> Interfaces</w:t>
      </w:r>
      <w:bookmarkStart w:name="_Toc207768283" w:id="75"/>
      <w:bookmarkEnd w:id="73"/>
      <w:bookmarkEnd w:id="74"/>
    </w:p>
    <w:p w:rsidR="002234A8" w:rsidP="002234A8" w:rsidRDefault="002234A8" w14:paraId="6DC243E7" w14:textId="242CA765">
      <w:pPr>
        <w:ind w:left="403" w:firstLine="317"/>
        <w:rPr>
          <w:rFonts w:ascii="Arial" w:hAnsi="Arial" w:cs="Arial"/>
          <w:sz w:val="22"/>
        </w:rPr>
      </w:pPr>
    </w:p>
    <w:p w:rsidRPr="002234A8" w:rsidR="004A2026" w:rsidP="1F74FEF9" w:rsidRDefault="004A2026" w14:paraId="681382A4" w14:textId="5FEC2772">
      <w:pPr>
        <w:pStyle w:val="Normal"/>
        <w:ind w:left="403" w:firstLine="317"/>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1A0F38F8" wp14:editId="3A3F303A">
                <wp:extent xmlns:wp="http://schemas.openxmlformats.org/drawingml/2006/wordprocessingDrawing" cx="4476750" cy="3255077"/>
                <wp:effectExtent xmlns:wp="http://schemas.openxmlformats.org/drawingml/2006/wordprocessingDrawing" l="0" t="0" r="19050" b="21590"/>
                <wp:docPr xmlns:wp="http://schemas.openxmlformats.org/drawingml/2006/wordprocessingDrawing" id="1788760553" name="Group 5"/>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4476750" cy="3255077"/>
                          <a:chOff x="0" y="0"/>
                          <a:chExt cx="4476750" cy="3255076"/>
                        </a:xfrm>
                      </wpg:grpSpPr>
                      <wps:wsp xmlns:wps="http://schemas.microsoft.com/office/word/2010/wordprocessingShape">
                        <wps:cNvPr id="1" name="Oval 1"/>
                        <wps:cNvSpPr/>
                        <wps:spPr>
                          <a:xfrm>
                            <a:off x="0" y="1038225"/>
                            <a:ext cx="1257300" cy="600075"/>
                          </a:xfrm>
                          <a:prstGeom prst="ellipse">
                            <a:avLst/>
                          </a:prstGeom>
                          <a:solidFill>
                            <a:schemeClr val="bg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2" name="Rectangle 2"/>
                        <wps:cNvSpPr/>
                        <wps:spPr>
                          <a:xfrm>
                            <a:off x="333375" y="1209675"/>
                            <a:ext cx="571500" cy="261937"/>
                          </a:xfrm>
                          <a:prstGeom prst="rect">
                            <a:avLst/>
                          </a:prstGeom>
                          <a:solidFill>
                            <a:schemeClr val="lt1"/>
                          </a:solidFill>
                          <a:ln>
                            <a:solidFill>
                              <a:srgbClr val="000000"/>
                            </a:solidFill>
                          </a:ln>
                        </wps:spPr>
                        <wps:txbx>
                          <w:txbxContent xmlns:w="http://schemas.openxmlformats.org/wordprocessingml/2006/main">
                            <w:p w:rsidR="00923658" w:rsidP="00923658" w:rsidRDefault="00923658">
                              <w:pPr>
                                <w:rPr>
                                  <w:sz w:val="24"/>
                                  <w:szCs w:val="24"/>
                                  <w:lang w:val="en-US"/>
                                </w:rPr>
                              </w:pPr>
                              <w:r>
                                <w:t>USER</w:t>
                              </w:r>
                            </w:p>
                          </w:txbxContent>
                        </wps:txbx>
                        <wps:bodyPr anchor="t"/>
                      </wps:wsp>
                      <wps:wsp xmlns:wps="http://schemas.microsoft.com/office/word/2010/wordprocessingShape">
                        <wps:cNvPr id="3" name="Rectangle 3"/>
                        <wps:cNvSpPr/>
                        <wps:spPr>
                          <a:xfrm>
                            <a:off x="2581275" y="1019175"/>
                            <a:ext cx="1895475" cy="819150"/>
                          </a:xfrm>
                          <a:prstGeom prst="rect">
                            <a:avLst/>
                          </a:prstGeom>
                          <a:solidFill>
                            <a:schemeClr val="bg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4" name="Rectangle 4"/>
                        <wps:cNvSpPr/>
                        <wps:spPr>
                          <a:xfrm>
                            <a:off x="2705100" y="1295400"/>
                            <a:ext cx="1628775" cy="261938"/>
                          </a:xfrm>
                          <a:prstGeom prst="rect">
                            <a:avLst/>
                          </a:prstGeom>
                          <a:solidFill>
                            <a:schemeClr val="lt1"/>
                          </a:solidFill>
                          <a:ln>
                            <a:solidFill>
                              <a:srgbClr val="000000"/>
                            </a:solidFill>
                          </a:ln>
                        </wps:spPr>
                        <wps:txbx>
                          <w:txbxContent xmlns:w="http://schemas.openxmlformats.org/wordprocessingml/2006/main">
                            <w:p w:rsidR="00923658" w:rsidP="00923658" w:rsidRDefault="00923658">
                              <w:pPr>
                                <w:rPr>
                                  <w:sz w:val="24"/>
                                  <w:szCs w:val="24"/>
                                  <w:lang w:val="en-US"/>
                                </w:rPr>
                              </w:pPr>
                              <w:r>
                                <w:t>Word Frequency Counter</w:t>
                              </w:r>
                            </w:p>
                          </w:txbxContent>
                        </wps:txbx>
                        <wps:bodyPr anchor="t"/>
                      </wps:wsp>
                      <wps:wsp xmlns:wps="http://schemas.microsoft.com/office/word/2010/wordprocessingShape">
                        <wps:cNvPr id="6" name="Arrow: Curved Down 6"/>
                        <wps:cNvSpPr/>
                        <wps:spPr>
                          <a:xfrm>
                            <a:off x="542925" y="0"/>
                            <a:ext cx="3190875" cy="1019175"/>
                          </a:xfrm>
                          <a:prstGeom prst="curvedDown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7" name="Arrow: Curved Down 7"/>
                        <wps:cNvSpPr/>
                        <wps:spPr>
                          <a:xfrm rot="-10560000">
                            <a:off x="288746" y="1748468"/>
                            <a:ext cx="3199433" cy="1167841"/>
                          </a:xfrm>
                          <a:prstGeom prst="curvedDown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8" name="Rectangle 8"/>
                        <wps:cNvSpPr/>
                        <wps:spPr>
                          <a:xfrm>
                            <a:off x="1600200" y="180975"/>
                            <a:ext cx="838200" cy="328613"/>
                          </a:xfrm>
                          <a:prstGeom prst="rect">
                            <a:avLst/>
                          </a:prstGeom>
                          <a:solidFill>
                            <a:schemeClr val="lt1"/>
                          </a:solidFill>
                          <a:ln>
                            <a:solidFill>
                              <a:srgbClr val="000000"/>
                            </a:solidFill>
                          </a:ln>
                        </wps:spPr>
                        <wps:txbx>
                          <w:txbxContent xmlns:w="http://schemas.openxmlformats.org/wordprocessingml/2006/main">
                            <w:p w:rsidR="00923658" w:rsidP="00923658" w:rsidRDefault="00923658">
                              <w:pPr>
                                <w:rPr>
                                  <w:sz w:val="24"/>
                                  <w:szCs w:val="24"/>
                                  <w:lang w:val="en-US"/>
                                </w:rPr>
                              </w:pPr>
                              <w:r>
                                <w:t>File names</w:t>
                              </w:r>
                            </w:p>
                          </w:txbxContent>
                        </wps:txbx>
                        <wps:bodyPr anchor="t"/>
                      </wps:wsp>
                      <wps:wsp xmlns:wps="http://schemas.microsoft.com/office/word/2010/wordprocessingShape">
                        <wps:cNvPr id="9" name="Rectangle 9"/>
                        <wps:cNvSpPr/>
                        <wps:spPr>
                          <a:xfrm>
                            <a:off x="1800225" y="3026476"/>
                            <a:ext cx="538163" cy="228600"/>
                          </a:xfrm>
                          <a:prstGeom prst="rect">
                            <a:avLst/>
                          </a:prstGeom>
                          <a:solidFill>
                            <a:schemeClr val="lt1"/>
                          </a:solidFill>
                          <a:ln>
                            <a:solidFill>
                              <a:srgbClr val="000000"/>
                            </a:solidFill>
                          </a:ln>
                        </wps:spPr>
                        <wps:txbx>
                          <w:txbxContent xmlns:w="http://schemas.openxmlformats.org/wordprocessingml/2006/main">
                            <w:p w:rsidR="00923658" w:rsidP="00923658" w:rsidRDefault="00923658">
                              <w:pPr>
                                <w:rPr>
                                  <w:sz w:val="24"/>
                                  <w:szCs w:val="24"/>
                                  <w:lang w:val="en-US"/>
                                </w:rPr>
                              </w:pPr>
                              <w:r>
                                <w:t>Result</w:t>
                              </w:r>
                            </w:p>
                          </w:txbxContent>
                        </wps:txbx>
                        <wps:bodyPr anchor="t"/>
                      </wps:wsp>
                    </wpg:wgp>
                  </a:graphicData>
                </a:graphic>
              </wp:inline>
            </w:drawing>
          </mc:Choice>
          <mc:Fallback xmlns:mc="http://schemas.openxmlformats.org/markup-compatibility/2006"/>
        </mc:AlternateContent>
      </w:r>
    </w:p>
    <w:p w:rsidR="00B223B1" w:rsidP="002B2FB8" w:rsidRDefault="0045480B" w14:paraId="105AA061" w14:textId="1F03C538">
      <w:pPr>
        <w:pStyle w:val="Heading1"/>
        <w:numPr>
          <w:ilvl w:val="0"/>
          <w:numId w:val="41"/>
        </w:numPr>
      </w:pPr>
      <w:bookmarkStart w:name="_Toc207768287" w:id="76"/>
      <w:bookmarkStart w:name="_Toc368912281" w:id="77"/>
      <w:bookmarkEnd w:id="75"/>
      <w:r w:rsidRPr="003602B9">
        <w:t>Detailed System Design</w:t>
      </w:r>
      <w:bookmarkStart w:name="_Toc207768300" w:id="78"/>
      <w:bookmarkEnd w:id="76"/>
      <w:bookmarkEnd w:id="77"/>
    </w:p>
    <w:p w:rsidRPr="004931C1" w:rsidR="00133994" w:rsidP="1F74FEF9" w:rsidRDefault="002B2FB8" w14:paraId="411F0C5A" w14:textId="37CE313C">
      <w:pPr>
        <w:pStyle w:val="NormalWeb"/>
        <w:spacing w:before="0" w:beforeAutospacing="off" w:after="240" w:afterAutospacing="off"/>
        <w:ind w:left="360"/>
        <w:jc w:val="both"/>
        <w:rPr>
          <w:sz w:val="20"/>
          <w:szCs w:val="20"/>
        </w:rPr>
      </w:pPr>
      <w:r w:rsidRPr="1F74FEF9" w:rsidR="002B2FB8">
        <w:rPr>
          <w:rFonts w:ascii="Arial" w:hAnsi="Arial" w:cs="Arial"/>
          <w:sz w:val="22"/>
          <w:szCs w:val="22"/>
        </w:rPr>
        <w:t xml:space="preserve">The </w:t>
      </w:r>
      <w:r w:rsidRPr="1F74FEF9" w:rsidR="00745D05">
        <w:rPr>
          <w:rFonts w:ascii="Arial" w:hAnsi="Arial" w:cs="Arial"/>
          <w:sz w:val="22"/>
          <w:szCs w:val="22"/>
        </w:rPr>
        <w:t>WFC</w:t>
      </w:r>
      <w:r w:rsidRPr="1F74FEF9" w:rsidR="002B2FB8">
        <w:rPr>
          <w:rFonts w:ascii="Arial" w:hAnsi="Arial" w:cs="Arial"/>
          <w:sz w:val="22"/>
          <w:szCs w:val="22"/>
        </w:rPr>
        <w:t xml:space="preserve"> is </w:t>
      </w:r>
      <w:r w:rsidRPr="1F74FEF9" w:rsidR="6F0C6CE1">
        <w:rPr>
          <w:rFonts w:ascii="Arial" w:hAnsi="Arial" w:cs="Arial"/>
          <w:sz w:val="22"/>
          <w:szCs w:val="22"/>
        </w:rPr>
        <w:t xml:space="preserve">a </w:t>
      </w:r>
      <w:r w:rsidRPr="1F74FEF9" w:rsidR="002B2FB8">
        <w:rPr>
          <w:rFonts w:ascii="Arial" w:hAnsi="Arial" w:cs="Arial"/>
          <w:sz w:val="22"/>
          <w:szCs w:val="22"/>
        </w:rPr>
        <w:t xml:space="preserve">system will count the fr</w:t>
      </w:r>
      <w:r w:rsidRPr="1F74FEF9" w:rsidR="00133994">
        <w:rPr>
          <w:rFonts w:ascii="Arial" w:hAnsi="Arial" w:cs="Arial"/>
          <w:sz w:val="22"/>
          <w:szCs w:val="22"/>
        </w:rPr>
        <w:t>equency of words in given files.</w:t>
      </w:r>
      <w:r w:rsidRPr="1F74FEF9" w:rsidR="00133994">
        <w:rPr>
          <w:rFonts w:ascii="Arial" w:hAnsi="Arial" w:cs="Arial"/>
          <w:sz w:val="22"/>
          <w:szCs w:val="22"/>
        </w:rPr>
        <w:t xml:space="preserve"> </w:t>
      </w:r>
      <w:r w:rsidRPr="004931C1" w:rsidR="00133994">
        <w:rPr>
          <w:rFonts w:ascii="Arial" w:hAnsi="Arial" w:cs="Arial"/>
          <w:color w:val="242424"/>
          <w:sz w:val="22"/>
          <w:szCs w:val="22"/>
          <w:shd w:val="clear" w:color="auto" w:fill="FFFFFF"/>
        </w:rPr>
        <w:t>Word Frequency Counter can help you to count the fre</w:t>
      </w:r>
      <w:r w:rsidR="00133994">
        <w:rPr>
          <w:rFonts w:ascii="Arial" w:hAnsi="Arial" w:cs="Arial"/>
          <w:color w:val="242424"/>
          <w:sz w:val="22"/>
          <w:szCs w:val="22"/>
          <w:shd w:val="clear" w:color="auto" w:fill="FFFFFF"/>
        </w:rPr>
        <w:t>quency usage of each and every </w:t>
      </w:r>
      <w:r w:rsidRPr="004931C1" w:rsidR="00133994">
        <w:rPr>
          <w:rFonts w:ascii="Arial" w:hAnsi="Arial" w:cs="Arial"/>
          <w:color w:val="242424"/>
          <w:sz w:val="22"/>
          <w:szCs w:val="22"/>
          <w:shd w:val="clear" w:color="auto" w:fill="FFFFFF"/>
        </w:rPr>
        <w:t xml:space="preserve">word in a </w:t>
      </w:r>
      <w:r w:rsidRPr="004931C1" w:rsidR="6B17400F">
        <w:rPr>
          <w:rFonts w:ascii="Arial" w:hAnsi="Arial" w:cs="Arial"/>
          <w:color w:val="242424"/>
          <w:sz w:val="22"/>
          <w:szCs w:val="22"/>
          <w:shd w:val="clear" w:color="auto" w:fill="FFFFFF"/>
        </w:rPr>
        <w:t>given</w:t>
      </w:r>
      <w:r w:rsidRPr="004931C1" w:rsidR="00133994">
        <w:rPr>
          <w:rFonts w:ascii="Arial" w:hAnsi="Arial" w:cs="Arial"/>
          <w:color w:val="242424"/>
          <w:sz w:val="22"/>
          <w:szCs w:val="22"/>
          <w:shd w:val="clear" w:color="auto" w:fill="FFFFFF"/>
        </w:rPr>
        <w:t xml:space="preserve"> text</w:t>
      </w:r>
      <w:r w:rsidRPr="004931C1" w:rsidR="35A13FCC">
        <w:rPr>
          <w:rFonts w:ascii="Arial" w:hAnsi="Arial" w:cs="Arial"/>
          <w:color w:val="242424"/>
          <w:sz w:val="22"/>
          <w:szCs w:val="22"/>
          <w:shd w:val="clear" w:color="auto" w:fill="FFFFFF"/>
        </w:rPr>
        <w:t xml:space="preserve"> file</w:t>
      </w:r>
      <w:r w:rsidRPr="004931C1" w:rsidR="00133994">
        <w:rPr>
          <w:rFonts w:ascii="Arial" w:hAnsi="Arial" w:cs="Arial"/>
          <w:color w:val="242424"/>
          <w:sz w:val="22"/>
          <w:szCs w:val="22"/>
          <w:shd w:val="clear" w:color="auto" w:fill="FFFFFF"/>
        </w:rPr>
        <w:t>, helping you understand the rate of word repetition in</w:t>
      </w:r>
      <w:r w:rsidR="00133994">
        <w:rPr>
          <w:rFonts w:ascii="Arial" w:hAnsi="Arial" w:cs="Arial"/>
          <w:color w:val="242424"/>
          <w:sz w:val="22"/>
          <w:szCs w:val="22"/>
          <w:shd w:val="clear" w:color="auto" w:fill="FFFFFF"/>
        </w:rPr>
        <w:t xml:space="preserve"> </w:t>
      </w:r>
      <w:r w:rsidRPr="004931C1" w:rsidR="00133994">
        <w:rPr>
          <w:rFonts w:ascii="Arial" w:hAnsi="Arial" w:cs="Arial"/>
          <w:color w:val="242424"/>
          <w:sz w:val="22"/>
          <w:szCs w:val="22"/>
          <w:shd w:val="clear" w:color="auto" w:fill="FFFFFF"/>
        </w:rPr>
        <w:t>file.</w:t>
      </w:r>
    </w:p>
    <w:p w:rsidR="00133994" w:rsidP="00133994" w:rsidRDefault="00133994" w14:paraId="44F04750" w14:textId="6AD25563">
      <w:pPr>
        <w:pStyle w:val="NormalWeb"/>
        <w:spacing w:before="0" w:beforeAutospacing="0" w:after="240" w:afterAutospacing="0"/>
        <w:ind w:left="360"/>
        <w:jc w:val="both"/>
        <w:rPr>
          <w:rFonts w:ascii="Arial" w:hAnsi="Arial" w:cs="Arial"/>
          <w:color w:val="242424"/>
          <w:sz w:val="22"/>
          <w:szCs w:val="28"/>
          <w:shd w:val="clear" w:color="auto" w:fill="FFFFFF"/>
        </w:rPr>
      </w:pPr>
      <w:r w:rsidRPr="004931C1">
        <w:rPr>
          <w:rFonts w:ascii="Arial" w:hAnsi="Arial" w:cs="Arial"/>
          <w:color w:val="242424"/>
          <w:sz w:val="22"/>
          <w:szCs w:val="28"/>
          <w:shd w:val="clear" w:color="auto" w:fill="FFFFFF"/>
        </w:rPr>
        <w:t>The scope of the project is limited to implementation of a multithreaded word frequency counter to process 2 or more input files using threads. Counter Count the frequency of every unique word but simple words li</w:t>
      </w:r>
      <w:r>
        <w:rPr>
          <w:rFonts w:ascii="Arial" w:hAnsi="Arial" w:cs="Arial"/>
          <w:color w:val="242424"/>
          <w:sz w:val="22"/>
          <w:szCs w:val="28"/>
          <w:shd w:val="clear" w:color="auto" w:fill="FFFFFF"/>
        </w:rPr>
        <w:t>ke or, and, for may be exclude.</w:t>
      </w:r>
    </w:p>
    <w:p w:rsidRPr="00133994" w:rsidR="00485D89" w:rsidP="1F74FEF9" w:rsidRDefault="00485D89" w14:paraId="60E95D0D" w14:textId="7B628CB3">
      <w:pPr>
        <w:pStyle w:val="NormalWeb"/>
        <w:spacing w:before="0" w:beforeAutospacing="off" w:after="240" w:afterAutospacing="off"/>
        <w:ind w:left="360"/>
        <w:jc w:val="both"/>
        <w:rPr>
          <w:rFonts w:ascii="Arial" w:hAnsi="Arial" w:cs="Arial"/>
          <w:color w:val="242424"/>
          <w:sz w:val="22"/>
          <w:szCs w:val="22"/>
          <w:shd w:val="clear" w:color="auto" w:fill="FFFFFF"/>
        </w:rPr>
      </w:pPr>
      <w:r w:rsidR="00485D89">
        <w:rPr>
          <w:rFonts w:ascii="Arial" w:hAnsi="Arial" w:cs="Arial"/>
          <w:color w:val="242424"/>
          <w:sz w:val="22"/>
          <w:szCs w:val="22"/>
          <w:shd w:val="clear" w:color="auto" w:fill="FFFFFF"/>
        </w:rPr>
        <w:t xml:space="preserve">After passing files through command line argument</w:t>
      </w:r>
      <w:r w:rsidR="24F19308">
        <w:rPr>
          <w:rFonts w:ascii="Arial" w:hAnsi="Arial" w:cs="Arial"/>
          <w:color w:val="242424"/>
          <w:sz w:val="22"/>
          <w:szCs w:val="22"/>
          <w:shd w:val="clear" w:color="auto" w:fill="FFFFFF"/>
        </w:rPr>
        <w:t xml:space="preserve">, </w:t>
      </w:r>
      <w:r w:rsidR="00485D89">
        <w:rPr>
          <w:rFonts w:ascii="Arial" w:hAnsi="Arial" w:cs="Arial"/>
          <w:color w:val="242424"/>
          <w:sz w:val="22"/>
          <w:szCs w:val="22"/>
          <w:shd w:val="clear" w:color="auto" w:fill="FFFFFF"/>
        </w:rPr>
        <w:t xml:space="preserve">it will check file </w:t>
      </w:r>
      <w:proofErr w:type="gramStart"/>
      <w:r w:rsidR="00485D89">
        <w:rPr>
          <w:rFonts w:ascii="Arial" w:hAnsi="Arial" w:cs="Arial"/>
          <w:color w:val="242424"/>
          <w:sz w:val="22"/>
          <w:szCs w:val="22"/>
          <w:shd w:val="clear" w:color="auto" w:fill="FFFFFF"/>
        </w:rPr>
        <w:t xml:space="preserve">exist</w:t>
      </w:r>
      <w:proofErr w:type="gramEnd"/>
      <w:r w:rsidR="00485D89">
        <w:rPr>
          <w:rFonts w:ascii="Arial" w:hAnsi="Arial" w:cs="Arial"/>
          <w:color w:val="242424"/>
          <w:sz w:val="22"/>
          <w:szCs w:val="22"/>
          <w:shd w:val="clear" w:color="auto" w:fill="FFFFFF"/>
        </w:rPr>
        <w:t xml:space="preserve"> or not. After </w:t>
      </w:r>
      <w:r w:rsidR="00485D89">
        <w:rPr>
          <w:rFonts w:ascii="Arial" w:hAnsi="Arial" w:cs="Arial"/>
          <w:color w:val="242424"/>
          <w:sz w:val="22"/>
          <w:szCs w:val="22"/>
          <w:shd w:val="clear" w:color="auto" w:fill="FFFFFF"/>
        </w:rPr>
        <w:t>opening</w:t>
      </w:r>
      <w:r w:rsidR="00485D89">
        <w:rPr>
          <w:rFonts w:ascii="Arial" w:hAnsi="Arial" w:cs="Arial"/>
          <w:color w:val="242424"/>
          <w:sz w:val="22"/>
          <w:szCs w:val="22"/>
          <w:shd w:val="clear" w:color="auto" w:fill="FFFFFF"/>
        </w:rPr>
        <w:t xml:space="preserve"> </w:t>
      </w:r>
      <w:proofErr w:type="gramStart"/>
      <w:r w:rsidR="00485D89">
        <w:rPr>
          <w:rFonts w:ascii="Arial" w:hAnsi="Arial" w:cs="Arial"/>
          <w:color w:val="242424"/>
          <w:sz w:val="22"/>
          <w:szCs w:val="22"/>
          <w:shd w:val="clear" w:color="auto" w:fill="FFFFFF"/>
        </w:rPr>
        <w:t xml:space="preserve">file</w:t>
      </w:r>
      <w:proofErr w:type="gramEnd"/>
      <w:r w:rsidR="00485D89">
        <w:rPr>
          <w:rFonts w:ascii="Arial" w:hAnsi="Arial" w:cs="Arial"/>
          <w:color w:val="242424"/>
          <w:sz w:val="22"/>
          <w:szCs w:val="22"/>
          <w:shd w:val="clear" w:color="auto" w:fill="FFFFFF"/>
        </w:rPr>
        <w:t xml:space="preserve"> it will check file is </w:t>
      </w:r>
      <w:r w:rsidR="00EE76CF">
        <w:rPr>
          <w:rFonts w:ascii="Arial" w:hAnsi="Arial" w:cs="Arial"/>
          <w:color w:val="242424"/>
          <w:sz w:val="22"/>
          <w:szCs w:val="22"/>
          <w:shd w:val="clear" w:color="auto" w:fill="FFFFFF"/>
        </w:rPr>
        <w:t>empty or not</w:t>
      </w:r>
      <w:r w:rsidR="00485D89">
        <w:rPr>
          <w:rFonts w:ascii="Arial" w:hAnsi="Arial" w:cs="Arial"/>
          <w:color w:val="242424"/>
          <w:sz w:val="22"/>
          <w:szCs w:val="22"/>
          <w:shd w:val="clear" w:color="auto" w:fill="FFFFFF"/>
        </w:rPr>
        <w:t xml:space="preserve">, if </w:t>
      </w:r>
      <w:proofErr w:type="gramStart"/>
      <w:r w:rsidR="00485D89">
        <w:rPr>
          <w:rFonts w:ascii="Arial" w:hAnsi="Arial" w:cs="Arial"/>
          <w:color w:val="242424"/>
          <w:sz w:val="22"/>
          <w:szCs w:val="22"/>
          <w:shd w:val="clear" w:color="auto" w:fill="FFFFFF"/>
        </w:rPr>
        <w:t>the</w:t>
      </w:r>
      <w:proofErr w:type="gramEnd"/>
      <w:r w:rsidR="00485D89">
        <w:rPr>
          <w:rFonts w:ascii="Arial" w:hAnsi="Arial" w:cs="Arial"/>
          <w:color w:val="242424"/>
          <w:sz w:val="22"/>
          <w:szCs w:val="22"/>
          <w:shd w:val="clear" w:color="auto" w:fill="FFFFFF"/>
        </w:rPr>
        <w:t xml:space="preserve"> will</w:t>
      </w:r>
      <w:r w:rsidR="004E30D9">
        <w:rPr>
          <w:rFonts w:ascii="Arial" w:hAnsi="Arial" w:cs="Arial"/>
          <w:color w:val="242424"/>
          <w:sz w:val="22"/>
          <w:szCs w:val="22"/>
          <w:shd w:val="clear" w:color="auto" w:fill="FFFFFF"/>
        </w:rPr>
        <w:t xml:space="preserve"> be </w:t>
      </w:r>
      <w:proofErr w:type="gramStart"/>
      <w:r w:rsidR="004E30D9">
        <w:rPr>
          <w:rFonts w:ascii="Arial" w:hAnsi="Arial" w:cs="Arial"/>
          <w:color w:val="242424"/>
          <w:sz w:val="22"/>
          <w:szCs w:val="22"/>
          <w:shd w:val="clear" w:color="auto" w:fill="FFFFFF"/>
        </w:rPr>
        <w:t xml:space="preserve">empty</w:t>
      </w:r>
      <w:proofErr w:type="gramEnd"/>
      <w:r w:rsidR="004E30D9">
        <w:rPr>
          <w:rFonts w:ascii="Arial" w:hAnsi="Arial" w:cs="Arial"/>
          <w:color w:val="242424"/>
          <w:sz w:val="22"/>
          <w:szCs w:val="22"/>
          <w:shd w:val="clear" w:color="auto" w:fill="FFFFFF"/>
        </w:rPr>
        <w:t xml:space="preserve"> it will display error</w:t>
      </w:r>
      <w:r w:rsidR="00485D89">
        <w:rPr>
          <w:rFonts w:ascii="Arial" w:hAnsi="Arial" w:cs="Arial"/>
          <w:color w:val="242424"/>
          <w:sz w:val="22"/>
          <w:szCs w:val="22"/>
          <w:shd w:val="clear" w:color="auto" w:fill="FFFFFF"/>
        </w:rPr>
        <w:t>.</w:t>
      </w:r>
    </w:p>
    <w:p w:rsidR="7BEF6694" w:rsidP="1F74FEF9" w:rsidRDefault="7BEF6694" w14:paraId="3C784228" w14:textId="6BB6C672">
      <w:pPr>
        <w:pStyle w:val="NormalWeb"/>
        <w:spacing w:before="0" w:beforeAutospacing="off" w:after="240" w:afterAutospacing="off"/>
        <w:ind w:left="360"/>
        <w:jc w:val="both"/>
        <w:rPr>
          <w:rFonts w:ascii="Arial" w:hAnsi="Arial" w:cs="Arial"/>
          <w:color w:val="242424"/>
          <w:sz w:val="22"/>
          <w:szCs w:val="22"/>
        </w:rPr>
      </w:pPr>
      <w:r w:rsidRPr="1F74FEF9" w:rsidR="7BEF6694">
        <w:rPr>
          <w:rFonts w:ascii="Arial" w:hAnsi="Arial" w:cs="Arial"/>
          <w:color w:val="242424"/>
          <w:sz w:val="22"/>
          <w:szCs w:val="22"/>
        </w:rPr>
        <w:t>If files are available and non-empty, then it will exclude the</w:t>
      </w:r>
      <w:r w:rsidRPr="1F74FEF9" w:rsidR="5D4FD6A3">
        <w:rPr>
          <w:rFonts w:ascii="Arial" w:hAnsi="Arial" w:cs="Arial"/>
          <w:color w:val="242424"/>
          <w:sz w:val="22"/>
          <w:szCs w:val="22"/>
        </w:rPr>
        <w:t xml:space="preserve"> </w:t>
      </w:r>
      <w:r w:rsidRPr="1F74FEF9" w:rsidR="7BEF6694">
        <w:rPr>
          <w:rFonts w:ascii="Arial" w:hAnsi="Arial" w:cs="Arial"/>
          <w:color w:val="242424"/>
          <w:sz w:val="22"/>
          <w:szCs w:val="22"/>
        </w:rPr>
        <w:t xml:space="preserve">desired words inside </w:t>
      </w:r>
      <w:r w:rsidRPr="1F74FEF9" w:rsidR="3772D51A">
        <w:rPr>
          <w:rFonts w:ascii="Arial" w:hAnsi="Arial" w:cs="Arial"/>
          <w:color w:val="242424"/>
          <w:sz w:val="22"/>
          <w:szCs w:val="22"/>
        </w:rPr>
        <w:t xml:space="preserve">the </w:t>
      </w:r>
      <w:r w:rsidRPr="1F74FEF9" w:rsidR="7BEF6694">
        <w:rPr>
          <w:rFonts w:ascii="Arial" w:hAnsi="Arial" w:cs="Arial"/>
          <w:color w:val="242424"/>
          <w:sz w:val="22"/>
          <w:szCs w:val="22"/>
        </w:rPr>
        <w:t xml:space="preserve">first input file and then </w:t>
      </w:r>
      <w:r w:rsidRPr="1F74FEF9" w:rsidR="79750394">
        <w:rPr>
          <w:rFonts w:ascii="Arial" w:hAnsi="Arial" w:cs="Arial"/>
          <w:color w:val="242424"/>
          <w:sz w:val="22"/>
          <w:szCs w:val="22"/>
        </w:rPr>
        <w:t xml:space="preserve">count the frequency of </w:t>
      </w:r>
      <w:r w:rsidRPr="1F74FEF9" w:rsidR="220DC76A">
        <w:rPr>
          <w:rFonts w:ascii="Arial" w:hAnsi="Arial" w:cs="Arial"/>
          <w:color w:val="242424"/>
          <w:sz w:val="22"/>
          <w:szCs w:val="22"/>
        </w:rPr>
        <w:t>words inside</w:t>
      </w:r>
      <w:r w:rsidRPr="1F74FEF9" w:rsidR="79750394">
        <w:rPr>
          <w:rFonts w:ascii="Arial" w:hAnsi="Arial" w:cs="Arial"/>
          <w:color w:val="242424"/>
          <w:sz w:val="22"/>
          <w:szCs w:val="22"/>
        </w:rPr>
        <w:t xml:space="preserve"> other files.</w:t>
      </w:r>
    </w:p>
    <w:p w:rsidRPr="004931C1" w:rsidR="00133994" w:rsidP="00133994" w:rsidRDefault="00133994" w14:paraId="5B23A0ED" w14:textId="77777777">
      <w:pPr>
        <w:pStyle w:val="NormalWeb"/>
        <w:spacing w:before="0" w:beforeAutospacing="0" w:after="240" w:afterAutospacing="0"/>
        <w:ind w:left="360"/>
        <w:jc w:val="both"/>
        <w:rPr>
          <w:sz w:val="20"/>
        </w:rPr>
      </w:pPr>
      <w:r w:rsidRPr="004931C1">
        <w:rPr>
          <w:rFonts w:ascii="Arial" w:hAnsi="Arial" w:cs="Arial"/>
          <w:color w:val="242424"/>
          <w:sz w:val="22"/>
          <w:szCs w:val="28"/>
          <w:shd w:val="clear" w:color="auto" w:fill="FFFFFF"/>
        </w:rPr>
        <w:t>After counting frequency of words,</w:t>
      </w:r>
      <w:r>
        <w:rPr>
          <w:rFonts w:ascii="Arial" w:hAnsi="Arial" w:cs="Arial"/>
          <w:color w:val="242424"/>
          <w:sz w:val="22"/>
          <w:szCs w:val="28"/>
          <w:shd w:val="clear" w:color="auto" w:fill="FFFFFF"/>
        </w:rPr>
        <w:t xml:space="preserve"> </w:t>
      </w:r>
      <w:r w:rsidRPr="004931C1">
        <w:rPr>
          <w:rFonts w:ascii="Arial" w:hAnsi="Arial" w:cs="Arial"/>
          <w:color w:val="242424"/>
          <w:sz w:val="22"/>
          <w:szCs w:val="28"/>
          <w:shd w:val="clear" w:color="auto" w:fill="FFFFFF"/>
        </w:rPr>
        <w:t>we will store frequency in common hash</w:t>
      </w:r>
      <w:r>
        <w:rPr>
          <w:rFonts w:ascii="Arial" w:hAnsi="Arial" w:cs="Arial"/>
          <w:color w:val="242424"/>
          <w:sz w:val="22"/>
          <w:szCs w:val="28"/>
          <w:shd w:val="clear" w:color="auto" w:fill="FFFFFF"/>
        </w:rPr>
        <w:t xml:space="preserve"> </w:t>
      </w:r>
      <w:r w:rsidRPr="004931C1">
        <w:rPr>
          <w:rFonts w:ascii="Arial" w:hAnsi="Arial" w:cs="Arial"/>
          <w:color w:val="242424"/>
          <w:sz w:val="22"/>
          <w:szCs w:val="28"/>
          <w:shd w:val="clear" w:color="auto" w:fill="FFFFFF"/>
        </w:rPr>
        <w:t>table.</w:t>
      </w:r>
      <w:r>
        <w:rPr>
          <w:rFonts w:ascii="Arial" w:hAnsi="Arial" w:cs="Arial"/>
          <w:color w:val="242424"/>
          <w:sz w:val="22"/>
          <w:szCs w:val="28"/>
          <w:shd w:val="clear" w:color="auto" w:fill="FFFFFF"/>
        </w:rPr>
        <w:t xml:space="preserve"> </w:t>
      </w:r>
      <w:r w:rsidRPr="004931C1">
        <w:rPr>
          <w:rFonts w:ascii="Arial" w:hAnsi="Arial" w:cs="Arial"/>
          <w:color w:val="242424"/>
          <w:sz w:val="22"/>
          <w:szCs w:val="28"/>
          <w:shd w:val="clear" w:color="auto" w:fill="FFFFFF"/>
        </w:rPr>
        <w:t xml:space="preserve">Then the main thread will access the global variable and display the word-frequency data on the screen. </w:t>
      </w:r>
    </w:p>
    <w:p w:rsidRPr="00133994" w:rsidR="00133994" w:rsidP="002B2FB8" w:rsidRDefault="00133994" w14:paraId="4B8259CD" w14:textId="03D3F4A7">
      <w:pPr>
        <w:ind w:left="360"/>
        <w:rPr>
          <w:rFonts w:ascii="Arial" w:hAnsi="Arial" w:cs="Arial"/>
          <w:sz w:val="22"/>
        </w:rPr>
      </w:pPr>
    </w:p>
    <w:p w:rsidRPr="002B2FB8" w:rsidR="002B2FB8" w:rsidP="002B2FB8" w:rsidRDefault="002B2FB8" w14:paraId="6EB1BF25" w14:textId="62BBFD57">
      <w:pPr>
        <w:ind w:left="360"/>
      </w:pPr>
      <w:r>
        <w:t xml:space="preserve"> </w:t>
      </w:r>
    </w:p>
    <w:p w:rsidR="00F304DA" w:rsidP="00EE7A56" w:rsidRDefault="00EE7A56" w14:paraId="7A962BCD" w14:textId="0011007B">
      <w:pPr>
        <w:pStyle w:val="Heading2"/>
        <w:numPr>
          <w:ilvl w:val="0"/>
          <w:numId w:val="0"/>
        </w:numPr>
        <w:ind w:left="475"/>
      </w:pPr>
      <w:bookmarkStart w:name="_Toc368912282" w:id="79"/>
      <w:r>
        <w:t xml:space="preserve">4.1. </w:t>
      </w:r>
      <w:r w:rsidRPr="003602B9" w:rsidR="0045480B">
        <w:t>Key Entities</w:t>
      </w:r>
      <w:bookmarkStart w:name="_Toc207768301" w:id="80"/>
      <w:bookmarkEnd w:id="78"/>
      <w:bookmarkEnd w:id="79"/>
    </w:p>
    <w:p w:rsidRPr="00210FB1" w:rsidR="00210FB1" w:rsidP="00210FB1" w:rsidRDefault="00210FB1" w14:paraId="2DA0CCD1" w14:textId="64DF7392">
      <w:pPr>
        <w:rPr>
          <w:rFonts w:ascii="Arial" w:hAnsi="Arial" w:cs="Arial"/>
        </w:rPr>
      </w:pPr>
      <w:r>
        <w:tab/>
      </w:r>
      <w:r w:rsidRPr="00210FB1">
        <w:rPr>
          <w:rFonts w:ascii="Arial" w:hAnsi="Arial" w:cs="Arial"/>
          <w:sz w:val="22"/>
        </w:rPr>
        <w:t>NA</w:t>
      </w:r>
    </w:p>
    <w:p w:rsidR="00F304DA" w:rsidP="00EE7A56" w:rsidRDefault="0045480B" w14:paraId="2ABD1110" w14:textId="2FC44530">
      <w:pPr>
        <w:pStyle w:val="Heading2"/>
        <w:numPr>
          <w:ilvl w:val="1"/>
          <w:numId w:val="42"/>
        </w:numPr>
      </w:pPr>
      <w:bookmarkStart w:name="_Toc368912283" w:id="81"/>
      <w:r w:rsidRPr="003602B9">
        <w:t>Detailed-Level Database Design</w:t>
      </w:r>
      <w:bookmarkStart w:name="_Toc207768303" w:id="82"/>
      <w:bookmarkEnd w:id="80"/>
      <w:bookmarkEnd w:id="81"/>
    </w:p>
    <w:p w:rsidRPr="00E447C3" w:rsidR="00E447C3" w:rsidP="00E447C3" w:rsidRDefault="00E447C3" w14:paraId="6C1CBAA7" w14:textId="47EE1AE7">
      <w:pPr>
        <w:ind w:left="475"/>
        <w:rPr>
          <w:rFonts w:ascii="Arial" w:hAnsi="Arial" w:cs="Arial"/>
          <w:sz w:val="22"/>
        </w:rPr>
      </w:pPr>
      <w:r>
        <w:rPr>
          <w:rFonts w:ascii="Arial" w:hAnsi="Arial" w:cs="Arial"/>
          <w:b/>
          <w:sz w:val="22"/>
        </w:rPr>
        <w:t xml:space="preserve">   </w:t>
      </w:r>
      <w:r w:rsidRPr="00E447C3">
        <w:rPr>
          <w:rFonts w:ascii="Arial" w:hAnsi="Arial" w:cs="Arial"/>
          <w:sz w:val="22"/>
        </w:rPr>
        <w:t>NA</w:t>
      </w:r>
    </w:p>
    <w:p w:rsidR="005E7584" w:rsidP="00084456" w:rsidRDefault="00EE7A56" w14:paraId="5AAC0A2D" w14:textId="22571045">
      <w:pPr>
        <w:pStyle w:val="Heading3"/>
      </w:pPr>
      <w:r>
        <w:t xml:space="preserve">4.2.1 </w:t>
      </w:r>
      <w:bookmarkStart w:name="_Toc361156525" w:id="83"/>
      <w:bookmarkStart w:name="_Toc368912284" w:id="84"/>
      <w:r w:rsidR="005E7584">
        <w:t>Data Mapping Information</w:t>
      </w:r>
      <w:bookmarkEnd w:id="83"/>
      <w:bookmarkEnd w:id="84"/>
    </w:p>
    <w:p w:rsidRPr="00E447C3" w:rsidR="00E447C3" w:rsidP="00E447C3" w:rsidRDefault="00E447C3" w14:paraId="345AEF32" w14:textId="6474A125">
      <w:r>
        <w:tab/>
      </w:r>
      <w:r w:rsidRPr="00E447C3">
        <w:rPr>
          <w:rFonts w:ascii="Arial" w:hAnsi="Arial" w:cs="Arial"/>
          <w:sz w:val="22"/>
        </w:rPr>
        <w:t>NA</w:t>
      </w:r>
    </w:p>
    <w:p w:rsidR="005E7584" w:rsidP="00084456" w:rsidRDefault="00EE7A56" w14:paraId="39639367" w14:textId="0117FA9E">
      <w:pPr>
        <w:pStyle w:val="Heading3"/>
      </w:pPr>
      <w:bookmarkStart w:name="_Toc368912285" w:id="85"/>
      <w:r>
        <w:t xml:space="preserve">4.2.2 </w:t>
      </w:r>
      <w:r w:rsidRPr="003602B9" w:rsidR="005E7584">
        <w:t>Data Conversion</w:t>
      </w:r>
      <w:bookmarkEnd w:id="85"/>
    </w:p>
    <w:p w:rsidRPr="00E447C3" w:rsidR="00E447C3" w:rsidP="00E447C3" w:rsidRDefault="00E447C3" w14:paraId="2067469A" w14:textId="351BCBD9">
      <w:r>
        <w:tab/>
      </w:r>
      <w:r w:rsidRPr="00E447C3">
        <w:rPr>
          <w:rFonts w:ascii="Arial" w:hAnsi="Arial" w:cs="Arial"/>
          <w:sz w:val="22"/>
        </w:rPr>
        <w:t>NA</w:t>
      </w:r>
    </w:p>
    <w:p w:rsidR="00F304DA" w:rsidP="00EE7A56" w:rsidRDefault="0045480B" w14:paraId="641FC5B8" w14:textId="7055CC37">
      <w:pPr>
        <w:pStyle w:val="Heading2"/>
        <w:numPr>
          <w:ilvl w:val="1"/>
          <w:numId w:val="42"/>
        </w:numPr>
      </w:pPr>
      <w:bookmarkStart w:name="_Toc368912286" w:id="86"/>
      <w:r w:rsidRPr="003602B9">
        <w:lastRenderedPageBreak/>
        <w:t>Archival and retention requirements</w:t>
      </w:r>
      <w:bookmarkStart w:name="_Toc207768304" w:id="87"/>
      <w:bookmarkEnd w:id="82"/>
      <w:bookmarkEnd w:id="86"/>
    </w:p>
    <w:p w:rsidRPr="00E447C3" w:rsidR="00E447C3" w:rsidP="00E447C3" w:rsidRDefault="00E447C3" w14:paraId="4A546922" w14:textId="74582D0A">
      <w:pPr>
        <w:ind w:left="475" w:firstLine="245"/>
      </w:pPr>
      <w:r w:rsidRPr="00E447C3">
        <w:rPr>
          <w:rFonts w:ascii="Arial" w:hAnsi="Arial" w:cs="Arial"/>
          <w:sz w:val="22"/>
        </w:rPr>
        <w:t>NA</w:t>
      </w:r>
    </w:p>
    <w:p w:rsidR="004F467C" w:rsidP="00EE7A56" w:rsidRDefault="004F467C" w14:paraId="08DE8A9B" w14:textId="77777777">
      <w:pPr>
        <w:pStyle w:val="Heading2"/>
        <w:numPr>
          <w:ilvl w:val="1"/>
          <w:numId w:val="42"/>
        </w:numPr>
        <w:ind w:left="475"/>
      </w:pPr>
      <w:bookmarkStart w:name="_Toc368912287" w:id="88"/>
      <w:r>
        <w:t>Disaster and Failure Recovery</w:t>
      </w:r>
      <w:bookmarkEnd w:id="88"/>
    </w:p>
    <w:p w:rsidRPr="00001243" w:rsidR="002039EE" w:rsidP="00001243" w:rsidRDefault="00001243" w14:paraId="5C781F11" w14:textId="1437032C">
      <w:pPr>
        <w:pStyle w:val="InfoBlue"/>
        <w:ind w:left="475"/>
        <w:jc w:val="both"/>
        <w:rPr>
          <w:i w:val="0"/>
          <w:color w:val="auto"/>
        </w:rPr>
      </w:pPr>
      <w:r w:rsidRPr="00001243">
        <w:rPr>
          <w:rFonts w:ascii="Arial" w:hAnsi="Arial" w:cs="Arial"/>
          <w:i w:val="0"/>
          <w:color w:val="auto"/>
          <w:sz w:val="22"/>
        </w:rPr>
        <w:t>NA</w:t>
      </w:r>
    </w:p>
    <w:p w:rsidR="00E120EC" w:rsidP="00EE7A56" w:rsidRDefault="00E120EC" w14:paraId="074CC950" w14:textId="77777777">
      <w:pPr>
        <w:pStyle w:val="Heading2"/>
        <w:numPr>
          <w:ilvl w:val="1"/>
          <w:numId w:val="42"/>
        </w:numPr>
        <w:ind w:left="475"/>
      </w:pPr>
      <w:bookmarkStart w:name="_Toc361156518" w:id="89"/>
      <w:bookmarkStart w:name="_Toc368912288" w:id="90"/>
      <w:r>
        <w:t>Business Process workflow</w:t>
      </w:r>
      <w:bookmarkEnd w:id="89"/>
      <w:bookmarkEnd w:id="90"/>
      <w:r>
        <w:t xml:space="preserve"> </w:t>
      </w:r>
    </w:p>
    <w:p w:rsidRPr="00001243" w:rsidR="00001243" w:rsidP="00001243" w:rsidRDefault="00001243" w14:paraId="267E46EE" w14:textId="5573E27D">
      <w:pPr>
        <w:ind w:left="475"/>
      </w:pPr>
      <w:r w:rsidRPr="00E447C3">
        <w:rPr>
          <w:rFonts w:ascii="Arial" w:hAnsi="Arial" w:cs="Arial"/>
          <w:sz w:val="22"/>
        </w:rPr>
        <w:t>NA</w:t>
      </w:r>
    </w:p>
    <w:p w:rsidR="00E120EC" w:rsidP="00EE7A56" w:rsidRDefault="00E120EC" w14:paraId="00557BE5" w14:textId="77777777">
      <w:pPr>
        <w:pStyle w:val="Heading2"/>
        <w:numPr>
          <w:ilvl w:val="1"/>
          <w:numId w:val="42"/>
        </w:numPr>
        <w:ind w:left="475"/>
      </w:pPr>
      <w:bookmarkStart w:name="_Toc361156519" w:id="91"/>
      <w:bookmarkStart w:name="_Toc368912289" w:id="92"/>
      <w:r>
        <w:t>Business Process Modeling and Management (as applicable)</w:t>
      </w:r>
      <w:bookmarkEnd w:id="91"/>
      <w:bookmarkEnd w:id="92"/>
    </w:p>
    <w:p w:rsidRPr="00001243" w:rsidR="00001243" w:rsidP="00001243" w:rsidRDefault="00001243" w14:paraId="73314B10" w14:textId="45199A26">
      <w:pPr>
        <w:ind w:left="475"/>
      </w:pPr>
      <w:r w:rsidRPr="00E447C3">
        <w:rPr>
          <w:rFonts w:ascii="Arial" w:hAnsi="Arial" w:cs="Arial"/>
          <w:sz w:val="22"/>
        </w:rPr>
        <w:t>NA</w:t>
      </w:r>
    </w:p>
    <w:p w:rsidR="00E120EC" w:rsidP="00EE7A56" w:rsidRDefault="00E120EC" w14:paraId="19357F01" w14:textId="30B38CE7">
      <w:pPr>
        <w:pStyle w:val="Heading2"/>
        <w:numPr>
          <w:ilvl w:val="1"/>
          <w:numId w:val="42"/>
        </w:numPr>
        <w:ind w:left="475"/>
      </w:pPr>
      <w:bookmarkStart w:name="_Toc361156521" w:id="93"/>
      <w:bookmarkStart w:name="_Toc368912290" w:id="94"/>
      <w:r>
        <w:t>Business Logic</w:t>
      </w:r>
      <w:bookmarkEnd w:id="93"/>
      <w:bookmarkEnd w:id="94"/>
    </w:p>
    <w:p w:rsidRPr="00001243" w:rsidR="00001243" w:rsidP="00001243" w:rsidRDefault="00001243" w14:paraId="23A75DDF" w14:textId="66C8EB4F">
      <w:pPr>
        <w:ind w:left="475"/>
      </w:pPr>
      <w:r w:rsidRPr="00E447C3">
        <w:rPr>
          <w:rFonts w:ascii="Arial" w:hAnsi="Arial" w:cs="Arial"/>
          <w:sz w:val="22"/>
        </w:rPr>
        <w:t>NA</w:t>
      </w:r>
    </w:p>
    <w:p w:rsidR="00E120EC" w:rsidP="00EE7A56" w:rsidRDefault="00E120EC" w14:paraId="64CE3360" w14:textId="77777777">
      <w:pPr>
        <w:pStyle w:val="Heading2"/>
        <w:numPr>
          <w:ilvl w:val="1"/>
          <w:numId w:val="42"/>
        </w:numPr>
        <w:ind w:left="475"/>
      </w:pPr>
      <w:bookmarkStart w:name="_Toc361156522" w:id="95"/>
      <w:bookmarkStart w:name="_Toc368912291" w:id="96"/>
      <w:r>
        <w:t>Variables</w:t>
      </w:r>
      <w:bookmarkEnd w:id="95"/>
      <w:bookmarkEnd w:id="96"/>
    </w:p>
    <w:p w:rsidRPr="00001243" w:rsidR="00001243" w:rsidP="00001243" w:rsidRDefault="00001243" w14:paraId="17A77EA5" w14:textId="0FB243D4">
      <w:pPr>
        <w:ind w:left="475"/>
      </w:pPr>
      <w:r w:rsidRPr="00E447C3">
        <w:rPr>
          <w:rFonts w:ascii="Arial" w:hAnsi="Arial" w:cs="Arial"/>
          <w:sz w:val="22"/>
        </w:rPr>
        <w:t>NA</w:t>
      </w:r>
    </w:p>
    <w:p w:rsidR="00E120EC" w:rsidP="00EE7A56" w:rsidRDefault="00E120EC" w14:paraId="6FE379BC" w14:textId="77777777">
      <w:pPr>
        <w:pStyle w:val="Heading2"/>
        <w:numPr>
          <w:ilvl w:val="1"/>
          <w:numId w:val="42"/>
        </w:numPr>
        <w:ind w:left="475"/>
      </w:pPr>
      <w:bookmarkStart w:name="_Toc361156524" w:id="97"/>
      <w:bookmarkStart w:name="_Toc368912292" w:id="98"/>
      <w:r>
        <w:t>Activity / Class Diagrams (as applicable)</w:t>
      </w:r>
      <w:bookmarkEnd w:id="97"/>
      <w:bookmarkEnd w:id="98"/>
    </w:p>
    <w:p w:rsidRPr="00001243" w:rsidR="000C58FF" w:rsidP="00001243" w:rsidRDefault="00001243" w14:paraId="04C20362" w14:textId="28550A1C">
      <w:pPr>
        <w:pStyle w:val="InfoBlue"/>
        <w:ind w:left="0" w:firstLine="475"/>
        <w:jc w:val="both"/>
        <w:rPr>
          <w:rFonts w:ascii="Arial" w:hAnsi="Arial" w:cs="Arial"/>
          <w:i w:val="0"/>
          <w:color w:val="auto"/>
          <w:sz w:val="22"/>
        </w:rPr>
      </w:pPr>
      <w:r w:rsidRPr="00001243">
        <w:rPr>
          <w:rFonts w:ascii="Arial" w:hAnsi="Arial" w:cs="Arial"/>
          <w:i w:val="0"/>
          <w:color w:val="auto"/>
          <w:sz w:val="22"/>
        </w:rPr>
        <w:t>NA</w:t>
      </w:r>
    </w:p>
    <w:p w:rsidR="00193769" w:rsidP="00EE7A56" w:rsidRDefault="00193769" w14:paraId="2208713D" w14:textId="5C615E2B">
      <w:pPr>
        <w:pStyle w:val="Heading2"/>
        <w:numPr>
          <w:ilvl w:val="1"/>
          <w:numId w:val="42"/>
        </w:numPr>
        <w:ind w:left="475"/>
      </w:pPr>
      <w:bookmarkStart w:name="_Toc368912293" w:id="99"/>
      <w:r>
        <w:t>Data Migration</w:t>
      </w:r>
      <w:bookmarkEnd w:id="99"/>
    </w:p>
    <w:p w:rsidRPr="00AD0C9D" w:rsidR="00AD0C9D" w:rsidP="00001243" w:rsidRDefault="00001243" w14:paraId="3349E284" w14:textId="61718B3E">
      <w:pPr>
        <w:pStyle w:val="BodyText"/>
        <w:ind w:left="475"/>
      </w:pPr>
      <w:r w:rsidRPr="00E447C3">
        <w:rPr>
          <w:rFonts w:ascii="Arial" w:hAnsi="Arial" w:cs="Arial"/>
          <w:sz w:val="22"/>
        </w:rPr>
        <w:t>NA</w:t>
      </w:r>
    </w:p>
    <w:p w:rsidR="001E2AC5" w:rsidP="00084456" w:rsidRDefault="00AD0C9D" w14:paraId="75145B7A" w14:textId="3483BA12">
      <w:pPr>
        <w:pStyle w:val="Heading3"/>
      </w:pPr>
      <w:r>
        <w:t xml:space="preserve">4.10.1 </w:t>
      </w:r>
      <w:bookmarkStart w:name="_Toc502732269" w:id="100"/>
      <w:bookmarkStart w:name="_Toc368912294" w:id="101"/>
      <w:r w:rsidR="001E2AC5">
        <w:t>Architectural Representation</w:t>
      </w:r>
      <w:bookmarkEnd w:id="100"/>
      <w:bookmarkEnd w:id="101"/>
      <w:r w:rsidR="001E2AC5">
        <w:t xml:space="preserve"> </w:t>
      </w:r>
    </w:p>
    <w:p w:rsidRPr="00001243" w:rsidR="00001243" w:rsidP="00001243" w:rsidRDefault="00001243" w14:paraId="4603E52A" w14:textId="4CF3E51D">
      <w:pPr>
        <w:rPr>
          <w:rFonts w:ascii="Arial" w:hAnsi="Arial" w:cs="Arial"/>
        </w:rPr>
      </w:pPr>
      <w:r>
        <w:tab/>
      </w:r>
      <w:r w:rsidRPr="00001243">
        <w:rPr>
          <w:rFonts w:ascii="Arial" w:hAnsi="Arial" w:cs="Arial"/>
          <w:sz w:val="22"/>
        </w:rPr>
        <w:t>NA</w:t>
      </w:r>
    </w:p>
    <w:p w:rsidR="001E2AC5" w:rsidP="00084456" w:rsidRDefault="00AD0C9D" w14:paraId="70BABFA2" w14:textId="3C860F65">
      <w:pPr>
        <w:pStyle w:val="Heading3"/>
      </w:pPr>
      <w:bookmarkStart w:name="_Toc502732270" w:id="102"/>
      <w:bookmarkStart w:name="_Toc368912295" w:id="103"/>
      <w:r>
        <w:t xml:space="preserve">4.10.2 </w:t>
      </w:r>
      <w:r w:rsidR="001E2AC5">
        <w:t>Architectural Goals and Constraints</w:t>
      </w:r>
      <w:bookmarkEnd w:id="102"/>
      <w:bookmarkEnd w:id="103"/>
      <w:r w:rsidR="001E2AC5">
        <w:t xml:space="preserve"> </w:t>
      </w:r>
    </w:p>
    <w:p w:rsidRPr="00001243" w:rsidR="00001243" w:rsidP="00001243" w:rsidRDefault="00001243" w14:paraId="2D42059F" w14:textId="67085584">
      <w:r>
        <w:tab/>
      </w:r>
      <w:r w:rsidRPr="00E447C3">
        <w:rPr>
          <w:rFonts w:ascii="Arial" w:hAnsi="Arial" w:cs="Arial"/>
          <w:sz w:val="22"/>
        </w:rPr>
        <w:t>NA</w:t>
      </w:r>
    </w:p>
    <w:p w:rsidR="001E2AC5" w:rsidP="00084456" w:rsidRDefault="00AD0C9D" w14:paraId="5F3775E7" w14:textId="09257569">
      <w:pPr>
        <w:pStyle w:val="Heading3"/>
      </w:pPr>
      <w:bookmarkStart w:name="_Toc502732271" w:id="104"/>
      <w:bookmarkStart w:name="_Toc368912296" w:id="105"/>
      <w:r>
        <w:t xml:space="preserve">4.10.3 </w:t>
      </w:r>
      <w:r w:rsidR="001E2AC5">
        <w:t>Logical View</w:t>
      </w:r>
      <w:bookmarkEnd w:id="104"/>
      <w:bookmarkEnd w:id="105"/>
      <w:r w:rsidR="001E2AC5">
        <w:t xml:space="preserve"> </w:t>
      </w:r>
    </w:p>
    <w:p w:rsidRPr="00001243" w:rsidR="001E2AC5" w:rsidP="001E2AC5" w:rsidRDefault="00001243" w14:paraId="6DB30844" w14:textId="5F990CDE">
      <w:pPr>
        <w:pStyle w:val="InfoBlue"/>
        <w:jc w:val="both"/>
        <w:rPr>
          <w:rFonts w:ascii="Arial" w:hAnsi="Arial" w:cs="Arial"/>
          <w:i w:val="0"/>
          <w:color w:val="auto"/>
        </w:rPr>
      </w:pPr>
      <w:r w:rsidRPr="00001243">
        <w:rPr>
          <w:rFonts w:ascii="Arial" w:hAnsi="Arial" w:cs="Arial"/>
          <w:i w:val="0"/>
          <w:color w:val="auto"/>
          <w:sz w:val="22"/>
        </w:rPr>
        <w:t>NA</w:t>
      </w:r>
    </w:p>
    <w:p w:rsidR="001E2AC5" w:rsidP="00084456" w:rsidRDefault="00AD0C9D" w14:paraId="08510162" w14:textId="369172D8">
      <w:pPr>
        <w:pStyle w:val="Heading3"/>
      </w:pPr>
      <w:bookmarkStart w:name="_Toc502732273" w:id="106"/>
      <w:bookmarkStart w:name="_Toc368912297" w:id="107"/>
      <w:r>
        <w:t xml:space="preserve">4.10.4 </w:t>
      </w:r>
      <w:r w:rsidR="001E2AC5">
        <w:t>Architecturally Significant Design Packages</w:t>
      </w:r>
      <w:bookmarkEnd w:id="106"/>
      <w:bookmarkEnd w:id="107"/>
    </w:p>
    <w:p w:rsidRPr="00001243" w:rsidR="00001243" w:rsidP="00001243" w:rsidRDefault="00001243" w14:paraId="60C17CC7" w14:textId="2684C003">
      <w:r>
        <w:tab/>
      </w:r>
      <w:r w:rsidRPr="00E447C3">
        <w:rPr>
          <w:rFonts w:ascii="Arial" w:hAnsi="Arial" w:cs="Arial"/>
          <w:sz w:val="22"/>
        </w:rPr>
        <w:t>NA</w:t>
      </w:r>
    </w:p>
    <w:p w:rsidR="00001243" w:rsidP="00001243" w:rsidRDefault="00AD0C9D" w14:paraId="73627113" w14:textId="69174A5D">
      <w:pPr>
        <w:pStyle w:val="Heading3"/>
      </w:pPr>
      <w:bookmarkStart w:name="_Toc502732274" w:id="108"/>
      <w:bookmarkStart w:name="_Toc368912298" w:id="109"/>
      <w:r>
        <w:t xml:space="preserve">4.10.5 </w:t>
      </w:r>
      <w:r w:rsidR="001E2AC5">
        <w:t>Data model</w:t>
      </w:r>
      <w:bookmarkEnd w:id="108"/>
      <w:bookmarkEnd w:id="109"/>
      <w:r w:rsidR="001E2AC5">
        <w:t xml:space="preserve"> </w:t>
      </w:r>
    </w:p>
    <w:p w:rsidRPr="00001243" w:rsidR="00001243" w:rsidP="00001243" w:rsidRDefault="00001243" w14:paraId="4E1DCA71" w14:textId="40286187">
      <w:r>
        <w:tab/>
      </w:r>
      <w:r w:rsidRPr="00E447C3">
        <w:rPr>
          <w:rFonts w:ascii="Arial" w:hAnsi="Arial" w:cs="Arial"/>
          <w:sz w:val="22"/>
        </w:rPr>
        <w:t>NA</w:t>
      </w:r>
    </w:p>
    <w:p w:rsidR="001E2AC5" w:rsidP="00084456" w:rsidRDefault="00AD0C9D" w14:paraId="3FD4FEBD" w14:textId="3E74F11E">
      <w:pPr>
        <w:pStyle w:val="Heading3"/>
      </w:pPr>
      <w:bookmarkStart w:name="_Toc368912299" w:id="110"/>
      <w:r>
        <w:t xml:space="preserve">4.10.2 </w:t>
      </w:r>
      <w:r w:rsidR="001E2AC5">
        <w:t>Deployment View</w:t>
      </w:r>
      <w:bookmarkEnd w:id="110"/>
    </w:p>
    <w:p w:rsidR="00AD0C9D" w:rsidP="00AD0C9D" w:rsidRDefault="00001243" w14:paraId="59488D27" w14:textId="6A853EEA">
      <w:pPr>
        <w:pStyle w:val="BodyText"/>
      </w:pPr>
      <w:r>
        <w:tab/>
      </w:r>
      <w:r w:rsidRPr="00E447C3">
        <w:rPr>
          <w:rFonts w:ascii="Arial" w:hAnsi="Arial" w:cs="Arial"/>
          <w:sz w:val="22"/>
        </w:rPr>
        <w:t>NA</w:t>
      </w:r>
    </w:p>
    <w:p w:rsidR="00AD0C9D" w:rsidP="00AD0C9D" w:rsidRDefault="00AD0C9D" w14:paraId="4F5BFDD0" w14:textId="77777777">
      <w:pPr>
        <w:pStyle w:val="BodyText"/>
      </w:pPr>
    </w:p>
    <w:p w:rsidRPr="00AD0C9D" w:rsidR="00AD0C9D" w:rsidP="00AD0C9D" w:rsidRDefault="00AD0C9D" w14:paraId="1724FCF1" w14:textId="77777777">
      <w:pPr>
        <w:pStyle w:val="BodyText"/>
      </w:pPr>
    </w:p>
    <w:p w:rsidR="00F304DA" w:rsidP="00AD0C9D" w:rsidRDefault="00F304DA" w14:paraId="72E496B9" w14:textId="390B0589">
      <w:pPr>
        <w:pStyle w:val="Heading1"/>
        <w:numPr>
          <w:ilvl w:val="0"/>
          <w:numId w:val="41"/>
        </w:numPr>
      </w:pPr>
      <w:bookmarkStart w:name="_Toc368912300" w:id="111"/>
      <w:r w:rsidRPr="003602B9">
        <w:lastRenderedPageBreak/>
        <w:t>Environment Description</w:t>
      </w:r>
      <w:bookmarkStart w:name="_Toc207768305" w:id="112"/>
      <w:bookmarkEnd w:id="87"/>
      <w:bookmarkEnd w:id="111"/>
    </w:p>
    <w:p w:rsidR="00001243" w:rsidP="00001243" w:rsidRDefault="00001243" w14:paraId="3B7802AB" w14:textId="78B70B15">
      <w:pPr>
        <w:pStyle w:val="ListParagraph"/>
        <w:ind w:left="403"/>
      </w:pPr>
      <w:r>
        <w:rPr>
          <w:rFonts w:ascii="Arial" w:hAnsi="Arial" w:eastAsia="Arial" w:cs="Arial"/>
        </w:rPr>
        <w:t xml:space="preserve"> </w:t>
      </w:r>
      <w:r w:rsidRPr="00001243">
        <w:rPr>
          <w:rFonts w:ascii="Arial" w:hAnsi="Arial" w:eastAsia="Arial" w:cs="Arial"/>
          <w:sz w:val="22"/>
        </w:rPr>
        <w:t>The complete details of the System Environment we can provide here</w:t>
      </w:r>
    </w:p>
    <w:p w:rsidRPr="00001243" w:rsidR="00001243" w:rsidP="00001243" w:rsidRDefault="00001243" w14:paraId="77BCFCCA" w14:textId="77777777">
      <w:pPr>
        <w:ind w:left="360"/>
      </w:pPr>
    </w:p>
    <w:p w:rsidR="00F304DA" w:rsidP="00AD0C9D" w:rsidRDefault="00AD0C9D" w14:paraId="653C9869" w14:textId="0F1352E5">
      <w:pPr>
        <w:pStyle w:val="Heading2"/>
        <w:numPr>
          <w:ilvl w:val="0"/>
          <w:numId w:val="0"/>
        </w:numPr>
        <w:ind w:left="475" w:hanging="43"/>
      </w:pPr>
      <w:bookmarkStart w:name="_Toc368912301" w:id="113"/>
      <w:r>
        <w:t xml:space="preserve">5.1 </w:t>
      </w:r>
      <w:r w:rsidRPr="003602B9" w:rsidR="00F304DA">
        <w:t>Time Zone Support</w:t>
      </w:r>
      <w:bookmarkStart w:name="_Toc207768306" w:id="114"/>
      <w:bookmarkEnd w:id="112"/>
      <w:bookmarkEnd w:id="113"/>
    </w:p>
    <w:p w:rsidRPr="00001243" w:rsidR="00001243" w:rsidP="00001243" w:rsidRDefault="00001243" w14:paraId="74DD7704" w14:textId="79128EDD">
      <w:pPr>
        <w:widowControl w:val="0"/>
        <w:pBdr>
          <w:top w:val="nil"/>
          <w:left w:val="nil"/>
          <w:bottom w:val="nil"/>
          <w:right w:val="nil"/>
          <w:between w:val="nil"/>
        </w:pBdr>
        <w:spacing w:after="120"/>
        <w:ind w:left="720"/>
        <w:jc w:val="both"/>
        <w:rPr>
          <w:rFonts w:ascii="Arial" w:hAnsi="Arial" w:eastAsia="Arial" w:cs="Arial"/>
          <w:sz w:val="22"/>
        </w:rPr>
      </w:pPr>
      <w:bookmarkStart w:name="_Toc368912302" w:id="115"/>
      <w:r w:rsidRPr="00001243">
        <w:rPr>
          <w:rFonts w:ascii="Arial" w:hAnsi="Arial" w:eastAsia="Arial" w:cs="Arial"/>
          <w:sz w:val="22"/>
        </w:rPr>
        <w:t>The number of seconds of time difference between the local time zone and Coordinated Universal Time</w:t>
      </w:r>
      <w:r w:rsidR="004E30D9">
        <w:rPr>
          <w:rFonts w:ascii="Arial" w:hAnsi="Arial" w:eastAsia="Arial" w:cs="Arial"/>
          <w:sz w:val="22"/>
        </w:rPr>
        <w:t xml:space="preserve"> </w:t>
      </w:r>
      <w:r w:rsidRPr="00001243">
        <w:rPr>
          <w:rFonts w:ascii="Arial" w:hAnsi="Arial" w:eastAsia="Arial" w:cs="Arial"/>
          <w:sz w:val="22"/>
        </w:rPr>
        <w:t>[UTC].</w:t>
      </w:r>
    </w:p>
    <w:p w:rsidR="0033685F" w:rsidP="00ED167F" w:rsidRDefault="00F304DA" w14:paraId="007B2659" w14:textId="60C5162C">
      <w:pPr>
        <w:pStyle w:val="Heading2"/>
        <w:numPr>
          <w:ilvl w:val="1"/>
          <w:numId w:val="43"/>
        </w:numPr>
      </w:pPr>
      <w:r w:rsidRPr="003602B9">
        <w:t>Language Support</w:t>
      </w:r>
      <w:bookmarkStart w:name="_Toc207768307" w:id="116"/>
      <w:bookmarkEnd w:id="114"/>
      <w:bookmarkEnd w:id="115"/>
    </w:p>
    <w:p w:rsidRPr="00ED167F" w:rsidR="00C00CA7" w:rsidP="6C23E097" w:rsidRDefault="00C00CA7" w14:paraId="3EC91FE0" w14:textId="2B2C0BC9">
      <w:pPr>
        <w:pStyle w:val="ListParagraph"/>
        <w:ind w:left="792"/>
        <w:rPr>
          <w:rFonts w:ascii="Arial" w:hAnsi="Arial" w:eastAsia="Arial" w:cs="Arial"/>
          <w:sz w:val="22"/>
          <w:szCs w:val="22"/>
        </w:rPr>
      </w:pPr>
      <w:r w:rsidRPr="6C23E097" w:rsidR="00ED167F">
        <w:rPr>
          <w:rFonts w:ascii="Arial" w:hAnsi="Arial" w:eastAsia="Arial" w:cs="Arial"/>
          <w:sz w:val="22"/>
          <w:szCs w:val="22"/>
        </w:rPr>
        <w:t xml:space="preserve">C language is used in this project. It was </w:t>
      </w:r>
      <w:r w:rsidRPr="6C23E097" w:rsidR="794FD816">
        <w:rPr>
          <w:rFonts w:ascii="Arial" w:hAnsi="Arial" w:eastAsia="Arial" w:cs="Arial"/>
          <w:sz w:val="22"/>
          <w:szCs w:val="22"/>
        </w:rPr>
        <w:t>developed by Bjarne Stroustrup</w:t>
      </w:r>
      <w:r w:rsidRPr="6C23E097" w:rsidR="43709BD6">
        <w:rPr>
          <w:rFonts w:ascii="Arial" w:hAnsi="Arial" w:eastAsia="Arial" w:cs="Arial"/>
          <w:sz w:val="22"/>
          <w:szCs w:val="22"/>
        </w:rPr>
        <w:t>.</w:t>
      </w:r>
    </w:p>
    <w:p w:rsidR="00F304DA" w:rsidP="00AD0C9D" w:rsidRDefault="00F304DA" w14:paraId="0F7AD7D0" w14:textId="6F800C4B">
      <w:pPr>
        <w:pStyle w:val="Heading2"/>
        <w:numPr>
          <w:ilvl w:val="1"/>
          <w:numId w:val="43"/>
        </w:numPr>
      </w:pPr>
      <w:bookmarkStart w:name="_Toc368912303" w:id="117"/>
      <w:r w:rsidRPr="003602B9">
        <w:t>User Desktop Requirements</w:t>
      </w:r>
      <w:bookmarkStart w:name="_Toc207768308" w:id="118"/>
      <w:bookmarkEnd w:id="116"/>
      <w:bookmarkEnd w:id="117"/>
    </w:p>
    <w:p w:rsidRPr="00ED167F" w:rsidR="00ED167F" w:rsidP="00ED167F" w:rsidRDefault="00ED167F" w14:paraId="0358626E" w14:textId="77777777">
      <w:pPr>
        <w:pStyle w:val="ListParagraph"/>
        <w:widowControl w:val="0"/>
        <w:numPr>
          <w:ilvl w:val="0"/>
          <w:numId w:val="45"/>
        </w:numPr>
        <w:pBdr>
          <w:top w:val="nil"/>
          <w:left w:val="nil"/>
          <w:bottom w:val="nil"/>
          <w:right w:val="nil"/>
          <w:between w:val="nil"/>
        </w:pBdr>
        <w:spacing w:after="120"/>
        <w:jc w:val="both"/>
        <w:rPr>
          <w:rFonts w:ascii="Arial" w:hAnsi="Arial" w:eastAsia="Arial" w:cs="Arial"/>
          <w:sz w:val="22"/>
        </w:rPr>
      </w:pPr>
      <w:r w:rsidRPr="00ED167F">
        <w:rPr>
          <w:rFonts w:ascii="Arial" w:hAnsi="Arial" w:eastAsia="Arial" w:cs="Arial"/>
          <w:sz w:val="22"/>
        </w:rPr>
        <w:t>Windows: 7 or above</w:t>
      </w:r>
    </w:p>
    <w:p w:rsidRPr="00ED167F" w:rsidR="00ED167F" w:rsidP="00ED167F" w:rsidRDefault="00ED167F" w14:paraId="70C4B9D9" w14:textId="11C8F9AE">
      <w:pPr>
        <w:pStyle w:val="ListParagraph"/>
        <w:widowControl w:val="0"/>
        <w:numPr>
          <w:ilvl w:val="0"/>
          <w:numId w:val="45"/>
        </w:numPr>
        <w:pBdr>
          <w:top w:val="nil"/>
          <w:left w:val="nil"/>
          <w:bottom w:val="nil"/>
          <w:right w:val="nil"/>
          <w:between w:val="nil"/>
        </w:pBdr>
        <w:spacing w:after="120"/>
        <w:jc w:val="both"/>
        <w:rPr>
          <w:rFonts w:ascii="Arial" w:hAnsi="Arial" w:eastAsia="Arial" w:cs="Arial"/>
          <w:sz w:val="22"/>
        </w:rPr>
      </w:pPr>
      <w:r w:rsidRPr="00ED167F">
        <w:rPr>
          <w:rFonts w:ascii="Arial" w:hAnsi="Arial" w:eastAsia="Arial" w:cs="Arial"/>
          <w:sz w:val="22"/>
        </w:rPr>
        <w:t>Processor : Minimum 1GHz and more</w:t>
      </w:r>
    </w:p>
    <w:p w:rsidRPr="00ED167F" w:rsidR="00ED167F" w:rsidP="00ED167F" w:rsidRDefault="00ED167F" w14:paraId="461ABA42" w14:textId="5473FC30">
      <w:pPr>
        <w:pStyle w:val="ListParagraph"/>
        <w:widowControl w:val="0"/>
        <w:numPr>
          <w:ilvl w:val="0"/>
          <w:numId w:val="45"/>
        </w:numPr>
        <w:pBdr>
          <w:top w:val="nil"/>
          <w:left w:val="nil"/>
          <w:bottom w:val="nil"/>
          <w:right w:val="nil"/>
          <w:between w:val="nil"/>
        </w:pBdr>
        <w:spacing w:after="120"/>
        <w:jc w:val="both"/>
        <w:rPr>
          <w:rFonts w:ascii="Arial" w:hAnsi="Arial" w:eastAsia="Arial" w:cs="Arial"/>
          <w:sz w:val="22"/>
        </w:rPr>
      </w:pPr>
      <w:r w:rsidRPr="00ED167F">
        <w:rPr>
          <w:rFonts w:ascii="Arial" w:hAnsi="Arial" w:eastAsia="Arial" w:cs="Arial"/>
          <w:sz w:val="22"/>
        </w:rPr>
        <w:t xml:space="preserve">Hard Drive : Min. 250GB </w:t>
      </w:r>
    </w:p>
    <w:p w:rsidRPr="00ED167F" w:rsidR="00ED167F" w:rsidP="6C23E097" w:rsidRDefault="00ED167F" w14:paraId="650BDDBE" w14:textId="2379EA49">
      <w:pPr>
        <w:pStyle w:val="ListParagraph"/>
        <w:widowControl w:val="0"/>
        <w:numPr>
          <w:ilvl w:val="0"/>
          <w:numId w:val="45"/>
        </w:numPr>
        <w:pBdr>
          <w:top w:val="nil" w:color="000000" w:sz="0" w:space="0"/>
          <w:left w:val="nil" w:color="000000" w:sz="0" w:space="0"/>
          <w:bottom w:val="nil" w:color="000000" w:sz="0" w:space="0"/>
          <w:right w:val="nil" w:color="000000" w:sz="0" w:space="0"/>
          <w:between w:val="nil" w:color="000000" w:sz="0" w:space="0"/>
        </w:pBdr>
        <w:spacing w:after="120"/>
        <w:ind/>
        <w:jc w:val="both"/>
        <w:rPr>
          <w:rFonts w:ascii="Arial" w:hAnsi="Arial" w:eastAsia="Arial" w:cs="Arial"/>
          <w:sz w:val="22"/>
          <w:szCs w:val="22"/>
        </w:rPr>
      </w:pPr>
      <w:r w:rsidRPr="6C23E097" w:rsidR="00ED167F">
        <w:rPr>
          <w:rFonts w:ascii="Arial" w:hAnsi="Arial" w:eastAsia="Arial" w:cs="Arial"/>
          <w:sz w:val="22"/>
          <w:szCs w:val="22"/>
        </w:rPr>
        <w:t>Memory (RAM</w:t>
      </w:r>
      <w:proofErr w:type="gramStart"/>
      <w:r w:rsidRPr="6C23E097" w:rsidR="00ED167F">
        <w:rPr>
          <w:rFonts w:ascii="Arial" w:hAnsi="Arial" w:eastAsia="Arial" w:cs="Arial"/>
          <w:sz w:val="22"/>
          <w:szCs w:val="22"/>
        </w:rPr>
        <w:t>) :</w:t>
      </w:r>
      <w:proofErr w:type="gramEnd"/>
      <w:r w:rsidRPr="6C23E097" w:rsidR="00ED167F">
        <w:rPr>
          <w:rFonts w:ascii="Arial" w:hAnsi="Arial" w:eastAsia="Arial" w:cs="Arial"/>
          <w:sz w:val="22"/>
          <w:szCs w:val="22"/>
        </w:rPr>
        <w:t xml:space="preserve"> Min.  2GB </w:t>
      </w:r>
    </w:p>
    <w:p w:rsidR="00F304DA" w:rsidP="00AD0C9D" w:rsidRDefault="00F304DA" w14:paraId="3D0CDCE7" w14:textId="30987D4E">
      <w:pPr>
        <w:pStyle w:val="Heading2"/>
        <w:numPr>
          <w:ilvl w:val="1"/>
          <w:numId w:val="43"/>
        </w:numPr>
        <w:ind w:left="475"/>
      </w:pPr>
      <w:bookmarkStart w:name="_Toc368912304" w:id="119"/>
      <w:r w:rsidRPr="003602B9">
        <w:t>Server-Side Requirements</w:t>
      </w:r>
      <w:bookmarkStart w:name="_Toc207768309" w:id="120"/>
      <w:bookmarkEnd w:id="118"/>
      <w:bookmarkEnd w:id="119"/>
    </w:p>
    <w:p w:rsidRPr="00ED167F" w:rsidR="00ED167F" w:rsidP="00ED167F" w:rsidRDefault="00ED167F" w14:paraId="48CAB50E" w14:textId="5335A9AC">
      <w:pPr>
        <w:ind w:left="504"/>
        <w:rPr>
          <w:rFonts w:ascii="Arial" w:hAnsi="Arial" w:cs="Arial"/>
          <w:sz w:val="22"/>
        </w:rPr>
      </w:pPr>
      <w:r w:rsidRPr="00ED167F">
        <w:rPr>
          <w:rFonts w:ascii="Arial" w:hAnsi="Arial" w:cs="Arial"/>
          <w:sz w:val="22"/>
        </w:rPr>
        <w:t>NA</w:t>
      </w:r>
    </w:p>
    <w:p w:rsidR="00F304DA" w:rsidP="00084456" w:rsidRDefault="00AD0C9D" w14:paraId="190F95B8" w14:textId="63ADF0E0">
      <w:pPr>
        <w:pStyle w:val="Heading3"/>
      </w:pPr>
      <w:bookmarkStart w:name="_Toc368912305" w:id="121"/>
      <w:r>
        <w:t xml:space="preserve">5.4.1 </w:t>
      </w:r>
      <w:r w:rsidRPr="003602B9" w:rsidR="00F304DA">
        <w:t>Deployment Considerations</w:t>
      </w:r>
      <w:bookmarkStart w:name="_Toc207768310" w:id="122"/>
      <w:bookmarkEnd w:id="120"/>
      <w:bookmarkEnd w:id="121"/>
    </w:p>
    <w:p w:rsidRPr="00ED167F" w:rsidR="00ED167F" w:rsidP="00ED167F" w:rsidRDefault="00ED167F" w14:paraId="1E5EE6BF" w14:textId="77777777">
      <w:pPr>
        <w:ind w:left="504"/>
        <w:rPr>
          <w:rFonts w:ascii="Arial" w:hAnsi="Arial" w:cs="Arial"/>
          <w:sz w:val="22"/>
        </w:rPr>
      </w:pPr>
      <w:r>
        <w:tab/>
      </w:r>
      <w:r w:rsidRPr="00ED167F">
        <w:rPr>
          <w:rFonts w:ascii="Arial" w:hAnsi="Arial" w:cs="Arial"/>
          <w:sz w:val="22"/>
        </w:rPr>
        <w:t>NA</w:t>
      </w:r>
    </w:p>
    <w:p w:rsidRPr="00ED167F" w:rsidR="00ED167F" w:rsidP="00ED167F" w:rsidRDefault="00ED167F" w14:paraId="0E4EBAB4" w14:textId="378C59D4"/>
    <w:p w:rsidR="00C26C21" w:rsidP="00ED167F" w:rsidRDefault="00AD0C9D" w14:paraId="095F2395" w14:textId="124ACE20">
      <w:pPr>
        <w:pStyle w:val="Heading3"/>
      </w:pPr>
      <w:bookmarkStart w:name="_Toc368912306" w:id="123"/>
      <w:r>
        <w:t xml:space="preserve">5.4.2 </w:t>
      </w:r>
      <w:r w:rsidRPr="00F304DA" w:rsidR="00F304DA">
        <w:t>Application Server Disk Space</w:t>
      </w:r>
      <w:bookmarkEnd w:id="122"/>
      <w:bookmarkEnd w:id="123"/>
      <w:r w:rsidRPr="00F304DA" w:rsidR="00F304DA">
        <w:t xml:space="preserve"> </w:t>
      </w:r>
      <w:bookmarkStart w:name="_Toc207768311" w:id="124"/>
    </w:p>
    <w:p w:rsidRPr="00ED167F" w:rsidR="00ED167F" w:rsidP="00ED167F" w:rsidRDefault="00ED167F" w14:paraId="5AD26D9A" w14:textId="1586014C">
      <w:pPr>
        <w:ind w:left="504"/>
        <w:rPr>
          <w:rFonts w:ascii="Arial" w:hAnsi="Arial" w:cs="Arial"/>
          <w:sz w:val="22"/>
        </w:rPr>
      </w:pPr>
      <w:r>
        <w:tab/>
      </w:r>
      <w:r w:rsidRPr="00ED167F">
        <w:rPr>
          <w:rFonts w:ascii="Arial" w:hAnsi="Arial" w:cs="Arial"/>
          <w:sz w:val="22"/>
        </w:rPr>
        <w:t>NA</w:t>
      </w:r>
    </w:p>
    <w:p w:rsidR="00F304DA" w:rsidP="00084456" w:rsidRDefault="00AD0C9D" w14:paraId="21E4C1AE" w14:textId="0854DEDD">
      <w:pPr>
        <w:pStyle w:val="Heading3"/>
      </w:pPr>
      <w:bookmarkStart w:name="_Toc368912307" w:id="125"/>
      <w:r>
        <w:t xml:space="preserve">5.4.3 </w:t>
      </w:r>
      <w:r w:rsidRPr="003602B9" w:rsidR="00F304DA">
        <w:t>Database Server Disk Spac</w:t>
      </w:r>
      <w:bookmarkStart w:name="_Toc207768312" w:id="126"/>
      <w:bookmarkEnd w:id="124"/>
      <w:r w:rsidR="00F304DA">
        <w:t>e</w:t>
      </w:r>
      <w:bookmarkEnd w:id="125"/>
    </w:p>
    <w:p w:rsidRPr="00ED167F" w:rsidR="00ED167F" w:rsidP="00ED167F" w:rsidRDefault="00ED167F" w14:paraId="2E3B12C3" w14:textId="5774FD10">
      <w:pPr>
        <w:ind w:left="504"/>
        <w:rPr>
          <w:rFonts w:ascii="Arial" w:hAnsi="Arial" w:cs="Arial"/>
          <w:sz w:val="22"/>
        </w:rPr>
      </w:pPr>
      <w:r>
        <w:tab/>
      </w:r>
      <w:r w:rsidRPr="00ED167F">
        <w:rPr>
          <w:rFonts w:ascii="Arial" w:hAnsi="Arial" w:cs="Arial"/>
          <w:sz w:val="22"/>
        </w:rPr>
        <w:t>NA</w:t>
      </w:r>
    </w:p>
    <w:p w:rsidR="00F304DA" w:rsidP="00084456" w:rsidRDefault="00AD0C9D" w14:paraId="39129917" w14:textId="1B9F8E0D">
      <w:pPr>
        <w:pStyle w:val="Heading3"/>
      </w:pPr>
      <w:bookmarkStart w:name="_Toc368912308" w:id="127"/>
      <w:r>
        <w:t xml:space="preserve">5.4.4 </w:t>
      </w:r>
      <w:r w:rsidRPr="003602B9" w:rsidR="00F304DA">
        <w:t>Integration Requirements</w:t>
      </w:r>
      <w:bookmarkStart w:name="_Toc207768313" w:id="128"/>
      <w:bookmarkEnd w:id="126"/>
      <w:bookmarkEnd w:id="127"/>
    </w:p>
    <w:p w:rsidRPr="00ED167F" w:rsidR="00ED167F" w:rsidP="00ED167F" w:rsidRDefault="00ED167F" w14:paraId="546659AA" w14:textId="5ED3D656">
      <w:pPr>
        <w:ind w:left="504"/>
        <w:rPr>
          <w:rFonts w:ascii="Arial" w:hAnsi="Arial" w:cs="Arial"/>
          <w:sz w:val="22"/>
        </w:rPr>
      </w:pPr>
      <w:r>
        <w:tab/>
      </w:r>
      <w:r w:rsidRPr="00ED167F">
        <w:rPr>
          <w:rFonts w:ascii="Arial" w:hAnsi="Arial" w:cs="Arial"/>
          <w:sz w:val="22"/>
        </w:rPr>
        <w:t>NA</w:t>
      </w:r>
    </w:p>
    <w:p w:rsidR="00C57D33" w:rsidP="00084456" w:rsidRDefault="00AD0C9D" w14:paraId="0D66C65F" w14:textId="0A9A3D08">
      <w:pPr>
        <w:pStyle w:val="Heading3"/>
      </w:pPr>
      <w:bookmarkStart w:name="_Toc361155804" w:id="129"/>
      <w:bookmarkStart w:name="_Toc368912309" w:id="130"/>
      <w:r>
        <w:t xml:space="preserve">5.4.5 </w:t>
      </w:r>
      <w:r w:rsidR="00C57D33">
        <w:t>Jobs</w:t>
      </w:r>
      <w:bookmarkEnd w:id="129"/>
      <w:bookmarkEnd w:id="130"/>
    </w:p>
    <w:p w:rsidRPr="00ED167F" w:rsidR="00ED167F" w:rsidP="00ED167F" w:rsidRDefault="00ED167F" w14:paraId="50CFA4ED" w14:textId="6CDC98A9">
      <w:pPr>
        <w:ind w:left="504"/>
        <w:rPr>
          <w:rFonts w:ascii="Arial" w:hAnsi="Arial" w:cs="Arial"/>
          <w:sz w:val="22"/>
        </w:rPr>
      </w:pPr>
      <w:r>
        <w:tab/>
      </w:r>
      <w:r w:rsidRPr="00ED167F">
        <w:rPr>
          <w:rFonts w:ascii="Arial" w:hAnsi="Arial" w:cs="Arial"/>
          <w:sz w:val="22"/>
        </w:rPr>
        <w:t>NA</w:t>
      </w:r>
    </w:p>
    <w:p w:rsidR="00C57D33" w:rsidP="00084456" w:rsidRDefault="00AD0C9D" w14:paraId="16E15BB8" w14:textId="32A8C8B5">
      <w:pPr>
        <w:pStyle w:val="Heading3"/>
      </w:pPr>
      <w:bookmarkStart w:name="_Toc361155805" w:id="131"/>
      <w:bookmarkStart w:name="_Toc368912310" w:id="132"/>
      <w:r>
        <w:t xml:space="preserve">5.4.6. </w:t>
      </w:r>
      <w:r w:rsidR="00C57D33">
        <w:t>Network</w:t>
      </w:r>
      <w:bookmarkEnd w:id="131"/>
      <w:bookmarkEnd w:id="132"/>
      <w:r w:rsidR="00C57D33">
        <w:t xml:space="preserve"> </w:t>
      </w:r>
    </w:p>
    <w:p w:rsidRPr="00ED167F" w:rsidR="00ED167F" w:rsidP="00ED167F" w:rsidRDefault="00ED167F" w14:paraId="70CD1B0B" w14:textId="0475A2D0">
      <w:pPr>
        <w:ind w:left="504"/>
        <w:rPr>
          <w:rFonts w:ascii="Arial" w:hAnsi="Arial" w:cs="Arial"/>
          <w:sz w:val="22"/>
        </w:rPr>
      </w:pPr>
      <w:r>
        <w:tab/>
      </w:r>
      <w:r w:rsidRPr="00ED167F">
        <w:rPr>
          <w:rFonts w:ascii="Arial" w:hAnsi="Arial" w:cs="Arial"/>
          <w:sz w:val="22"/>
        </w:rPr>
        <w:t>NA</w:t>
      </w:r>
    </w:p>
    <w:p w:rsidR="00C57D33" w:rsidP="00084456" w:rsidRDefault="00AD0C9D" w14:paraId="2F7D399E" w14:textId="0192987B">
      <w:pPr>
        <w:pStyle w:val="Heading3"/>
      </w:pPr>
      <w:bookmarkStart w:name="_Toc361155806" w:id="133"/>
      <w:bookmarkStart w:name="_Toc368912311" w:id="134"/>
      <w:r>
        <w:t xml:space="preserve">5.4.7. </w:t>
      </w:r>
      <w:r w:rsidR="00C57D33">
        <w:t>Others</w:t>
      </w:r>
      <w:bookmarkEnd w:id="133"/>
      <w:bookmarkEnd w:id="134"/>
    </w:p>
    <w:p w:rsidR="00AD0C9D" w:rsidP="00ED167F" w:rsidRDefault="00ED167F" w14:paraId="70B2A0C0" w14:textId="0F012C21">
      <w:pPr>
        <w:ind w:left="504"/>
        <w:rPr>
          <w:rFonts w:ascii="Arial" w:hAnsi="Arial" w:cs="Arial"/>
          <w:sz w:val="22"/>
        </w:rPr>
      </w:pPr>
      <w:r>
        <w:tab/>
      </w:r>
      <w:r w:rsidRPr="00ED167F">
        <w:rPr>
          <w:rFonts w:ascii="Arial" w:hAnsi="Arial" w:cs="Arial"/>
          <w:sz w:val="22"/>
        </w:rPr>
        <w:t>NA</w:t>
      </w:r>
    </w:p>
    <w:p w:rsidR="00ED167F" w:rsidP="00ED167F" w:rsidRDefault="00ED167F" w14:paraId="0B7E9408" w14:textId="77777777">
      <w:pPr>
        <w:ind w:left="504"/>
        <w:rPr>
          <w:rFonts w:ascii="Arial" w:hAnsi="Arial" w:cs="Arial"/>
          <w:sz w:val="22"/>
        </w:rPr>
      </w:pPr>
    </w:p>
    <w:p w:rsidRPr="00ED167F" w:rsidR="00ED167F" w:rsidP="00ED167F" w:rsidRDefault="00ED167F" w14:paraId="2A40A5E4" w14:textId="77777777">
      <w:pPr>
        <w:ind w:left="504"/>
        <w:rPr>
          <w:rFonts w:ascii="Arial" w:hAnsi="Arial" w:cs="Arial"/>
          <w:sz w:val="22"/>
        </w:rPr>
      </w:pPr>
    </w:p>
    <w:p w:rsidR="00C57D33" w:rsidP="00AD0C9D" w:rsidRDefault="00C57D33" w14:paraId="24A3DAAA" w14:textId="77777777">
      <w:pPr>
        <w:pStyle w:val="Heading2"/>
        <w:numPr>
          <w:ilvl w:val="1"/>
          <w:numId w:val="43"/>
        </w:numPr>
        <w:ind w:left="475"/>
      </w:pPr>
      <w:bookmarkStart w:name="_Toc361155807" w:id="135"/>
      <w:bookmarkStart w:name="_Toc368912312" w:id="136"/>
      <w:r>
        <w:t>Configuration</w:t>
      </w:r>
      <w:bookmarkEnd w:id="135"/>
      <w:bookmarkEnd w:id="136"/>
    </w:p>
    <w:p w:rsidRPr="00ED167F" w:rsidR="00ED167F" w:rsidP="00ED167F" w:rsidRDefault="00ED167F" w14:paraId="7E7DEE09" w14:textId="2CDBE8CC">
      <w:pPr>
        <w:pStyle w:val="ListParagraph"/>
        <w:ind w:left="600"/>
        <w:rPr>
          <w:rFonts w:ascii="Arial" w:hAnsi="Arial" w:cs="Arial"/>
          <w:sz w:val="22"/>
        </w:rPr>
      </w:pPr>
      <w:r>
        <w:rPr>
          <w:rFonts w:ascii="Arial" w:hAnsi="Arial" w:cs="Arial"/>
          <w:sz w:val="22"/>
        </w:rPr>
        <w:t>For making MFWC</w:t>
      </w:r>
      <w:r w:rsidRPr="00ED167F">
        <w:rPr>
          <w:rFonts w:ascii="Arial" w:hAnsi="Arial" w:cs="Arial"/>
          <w:sz w:val="22"/>
        </w:rPr>
        <w:t xml:space="preserve"> we need windows version above 7 and Ubuntu Linux Distribution in our system.</w:t>
      </w:r>
    </w:p>
    <w:p w:rsidR="00C57D33" w:rsidP="00ED167F" w:rsidRDefault="00C57D33" w14:paraId="08C6A99B" w14:textId="7EDCDCE3">
      <w:pPr>
        <w:pStyle w:val="Heading3"/>
        <w:numPr>
          <w:ilvl w:val="2"/>
          <w:numId w:val="43"/>
        </w:numPr>
      </w:pPr>
      <w:bookmarkStart w:name="_Toc361155808" w:id="137"/>
      <w:bookmarkStart w:name="_Toc368912313" w:id="138"/>
      <w:r>
        <w:t>Operating System</w:t>
      </w:r>
      <w:bookmarkEnd w:id="137"/>
      <w:bookmarkEnd w:id="138"/>
    </w:p>
    <w:p w:rsidRPr="00ED167F" w:rsidR="00ED167F" w:rsidP="00ED167F" w:rsidRDefault="00ED167F" w14:paraId="0357FD9C" w14:textId="77777777">
      <w:pPr>
        <w:pStyle w:val="ListParagraph"/>
        <w:widowControl w:val="0"/>
        <w:numPr>
          <w:ilvl w:val="1"/>
          <w:numId w:val="47"/>
        </w:numPr>
        <w:pBdr>
          <w:top w:val="nil"/>
          <w:left w:val="nil"/>
          <w:bottom w:val="nil"/>
          <w:right w:val="nil"/>
          <w:between w:val="nil"/>
        </w:pBdr>
        <w:spacing w:after="120"/>
        <w:jc w:val="both"/>
        <w:rPr>
          <w:rFonts w:ascii="Arial" w:hAnsi="Arial" w:eastAsia="Arial" w:cs="Arial"/>
          <w:sz w:val="22"/>
        </w:rPr>
      </w:pPr>
      <w:r w:rsidRPr="00ED167F">
        <w:rPr>
          <w:rFonts w:ascii="Arial" w:hAnsi="Arial" w:eastAsia="Arial" w:cs="Arial"/>
          <w:sz w:val="22"/>
        </w:rPr>
        <w:t>Windows: 7 or above</w:t>
      </w:r>
    </w:p>
    <w:p w:rsidRPr="00ED167F" w:rsidR="00ED167F" w:rsidP="00ED167F" w:rsidRDefault="00ED167F" w14:paraId="61A8F2F5" w14:textId="77777777">
      <w:pPr>
        <w:pStyle w:val="ListParagraph"/>
        <w:widowControl w:val="0"/>
        <w:numPr>
          <w:ilvl w:val="1"/>
          <w:numId w:val="47"/>
        </w:numPr>
        <w:pBdr>
          <w:top w:val="nil"/>
          <w:left w:val="nil"/>
          <w:bottom w:val="nil"/>
          <w:right w:val="nil"/>
          <w:between w:val="nil"/>
        </w:pBdr>
        <w:spacing w:after="120"/>
        <w:jc w:val="both"/>
        <w:rPr>
          <w:rFonts w:ascii="Arial" w:hAnsi="Arial" w:eastAsia="Arial" w:cs="Arial"/>
          <w:sz w:val="22"/>
        </w:rPr>
      </w:pPr>
      <w:r w:rsidRPr="00ED167F">
        <w:rPr>
          <w:rFonts w:ascii="Arial" w:hAnsi="Arial" w:eastAsia="Arial" w:cs="Arial"/>
          <w:sz w:val="22"/>
        </w:rPr>
        <w:t>Processor : Minimum 1GHz and more</w:t>
      </w:r>
    </w:p>
    <w:p w:rsidRPr="00ED167F" w:rsidR="00ED167F" w:rsidP="00ED167F" w:rsidRDefault="00ED167F" w14:paraId="297D7E11" w14:textId="77777777">
      <w:pPr>
        <w:pStyle w:val="ListParagraph"/>
        <w:widowControl w:val="0"/>
        <w:numPr>
          <w:ilvl w:val="1"/>
          <w:numId w:val="47"/>
        </w:numPr>
        <w:pBdr>
          <w:top w:val="nil"/>
          <w:left w:val="nil"/>
          <w:bottom w:val="nil"/>
          <w:right w:val="nil"/>
          <w:between w:val="nil"/>
        </w:pBdr>
        <w:spacing w:after="120"/>
        <w:jc w:val="both"/>
        <w:rPr>
          <w:rFonts w:ascii="Arial" w:hAnsi="Arial" w:eastAsia="Arial" w:cs="Arial"/>
          <w:sz w:val="22"/>
        </w:rPr>
      </w:pPr>
      <w:r w:rsidRPr="00ED167F">
        <w:rPr>
          <w:rFonts w:ascii="Arial" w:hAnsi="Arial" w:eastAsia="Arial" w:cs="Arial"/>
          <w:sz w:val="22"/>
        </w:rPr>
        <w:t xml:space="preserve">Hard Drive : Min. 250GB </w:t>
      </w:r>
    </w:p>
    <w:p w:rsidRPr="00ED167F" w:rsidR="00ED167F" w:rsidP="00ED167F" w:rsidRDefault="00ED167F" w14:paraId="4E5A1C94" w14:textId="3982244B">
      <w:pPr>
        <w:pStyle w:val="ListParagraph"/>
        <w:widowControl w:val="0"/>
        <w:numPr>
          <w:ilvl w:val="1"/>
          <w:numId w:val="47"/>
        </w:numPr>
        <w:pBdr>
          <w:top w:val="nil"/>
          <w:left w:val="nil"/>
          <w:bottom w:val="nil"/>
          <w:right w:val="nil"/>
          <w:between w:val="nil"/>
        </w:pBdr>
        <w:spacing w:after="120"/>
        <w:jc w:val="both"/>
        <w:rPr>
          <w:rFonts w:ascii="Arial" w:hAnsi="Arial" w:eastAsia="Arial" w:cs="Arial"/>
          <w:sz w:val="22"/>
        </w:rPr>
      </w:pPr>
      <w:r w:rsidRPr="00ED167F">
        <w:rPr>
          <w:rFonts w:ascii="Arial" w:hAnsi="Arial" w:eastAsia="Arial" w:cs="Arial"/>
          <w:sz w:val="22"/>
        </w:rPr>
        <w:t>Memory (RAM</w:t>
      </w:r>
      <w:proofErr w:type="gramStart"/>
      <w:r w:rsidRPr="00ED167F">
        <w:rPr>
          <w:rFonts w:ascii="Arial" w:hAnsi="Arial" w:eastAsia="Arial" w:cs="Arial"/>
          <w:sz w:val="22"/>
        </w:rPr>
        <w:t>)</w:t>
      </w:r>
      <w:r>
        <w:rPr>
          <w:rFonts w:ascii="Arial" w:hAnsi="Arial" w:eastAsia="Arial" w:cs="Arial"/>
          <w:sz w:val="22"/>
        </w:rPr>
        <w:t xml:space="preserve"> :</w:t>
      </w:r>
      <w:proofErr w:type="gramEnd"/>
      <w:r>
        <w:rPr>
          <w:rFonts w:ascii="Arial" w:hAnsi="Arial" w:eastAsia="Arial" w:cs="Arial"/>
          <w:sz w:val="22"/>
        </w:rPr>
        <w:t xml:space="preserve"> </w:t>
      </w:r>
      <w:r w:rsidRPr="00ED167F">
        <w:rPr>
          <w:rFonts w:ascii="Arial" w:hAnsi="Arial" w:eastAsia="Arial" w:cs="Arial"/>
          <w:sz w:val="22"/>
        </w:rPr>
        <w:t xml:space="preserve">Min.  2GB </w:t>
      </w:r>
    </w:p>
    <w:p w:rsidRPr="00ED167F" w:rsidR="00ED167F" w:rsidP="00ED167F" w:rsidRDefault="00ED167F" w14:paraId="38FA8C15" w14:textId="77777777">
      <w:pPr>
        <w:ind w:left="864"/>
      </w:pPr>
    </w:p>
    <w:p w:rsidR="00C57D33" w:rsidP="00084456" w:rsidRDefault="00AD0C9D" w14:paraId="7264F7D8" w14:textId="1C22624A">
      <w:pPr>
        <w:pStyle w:val="Heading3"/>
      </w:pPr>
      <w:r>
        <w:t xml:space="preserve">5.5.2 </w:t>
      </w:r>
      <w:bookmarkStart w:name="_Toc361155809" w:id="139"/>
      <w:bookmarkStart w:name="_Toc368912314" w:id="140"/>
      <w:r w:rsidR="00C57D33">
        <w:t>Database</w:t>
      </w:r>
      <w:bookmarkEnd w:id="139"/>
      <w:bookmarkEnd w:id="140"/>
    </w:p>
    <w:p w:rsidRPr="00ED167F" w:rsidR="00ED167F" w:rsidP="00ED167F" w:rsidRDefault="00ED167F" w14:paraId="34DF95A6" w14:textId="1ADB7FFE">
      <w:pPr>
        <w:rPr>
          <w:rFonts w:ascii="Arial" w:hAnsi="Arial" w:cs="Arial"/>
        </w:rPr>
      </w:pPr>
      <w:r>
        <w:tab/>
      </w:r>
      <w:r w:rsidRPr="00ED167F">
        <w:rPr>
          <w:rFonts w:ascii="Arial" w:hAnsi="Arial" w:cs="Arial"/>
          <w:sz w:val="22"/>
        </w:rPr>
        <w:t>NA</w:t>
      </w:r>
    </w:p>
    <w:p w:rsidR="00C57D33" w:rsidP="00084456" w:rsidRDefault="00AD0C9D" w14:paraId="590EC60F" w14:textId="13F6D95F">
      <w:pPr>
        <w:pStyle w:val="Heading3"/>
      </w:pPr>
      <w:r>
        <w:t xml:space="preserve">5.5.3 </w:t>
      </w:r>
      <w:bookmarkStart w:name="_Toc361155810" w:id="141"/>
      <w:bookmarkStart w:name="_Toc368912315" w:id="142"/>
      <w:r w:rsidR="00C57D33">
        <w:t>Network</w:t>
      </w:r>
      <w:bookmarkEnd w:id="141"/>
      <w:bookmarkEnd w:id="142"/>
      <w:r w:rsidR="00C57D33">
        <w:t xml:space="preserve"> </w:t>
      </w:r>
    </w:p>
    <w:p w:rsidRPr="00ED167F" w:rsidR="00ED167F" w:rsidP="00ED167F" w:rsidRDefault="00ED167F" w14:paraId="604BCBC1" w14:textId="6E7D6BCC">
      <w:r>
        <w:tab/>
      </w:r>
      <w:r w:rsidRPr="00ED167F">
        <w:rPr>
          <w:rFonts w:ascii="Arial" w:hAnsi="Arial" w:cs="Arial"/>
          <w:sz w:val="22"/>
        </w:rPr>
        <w:t>NA</w:t>
      </w:r>
    </w:p>
    <w:p w:rsidR="00C57D33" w:rsidP="00084456" w:rsidRDefault="00AD0C9D" w14:paraId="40A35EEB" w14:textId="452A7334">
      <w:pPr>
        <w:pStyle w:val="Heading3"/>
      </w:pPr>
      <w:bookmarkStart w:name="_Toc361155811" w:id="143"/>
      <w:bookmarkStart w:name="_Toc368912316" w:id="144"/>
      <w:r>
        <w:t xml:space="preserve">5.5.4 </w:t>
      </w:r>
      <w:r w:rsidR="00C57D33">
        <w:t>Desktop</w:t>
      </w:r>
      <w:bookmarkEnd w:id="143"/>
      <w:bookmarkEnd w:id="144"/>
    </w:p>
    <w:p w:rsidRPr="00ED167F" w:rsidR="00ED167F" w:rsidP="00ED167F" w:rsidRDefault="00ED167F" w14:paraId="7F0B60E1" w14:textId="0E421915">
      <w:pPr>
        <w:rPr>
          <w:rFonts w:ascii="Arial" w:hAnsi="Arial" w:cs="Arial"/>
        </w:rPr>
      </w:pPr>
      <w:r>
        <w:tab/>
      </w:r>
      <w:r>
        <w:rPr>
          <w:rFonts w:ascii="Arial" w:hAnsi="Arial" w:cs="Arial"/>
        </w:rPr>
        <w:t xml:space="preserve">Ubuntu Linux </w:t>
      </w:r>
    </w:p>
    <w:p w:rsidR="00E120EC" w:rsidP="00AD0C9D" w:rsidRDefault="00E120EC" w14:paraId="1E45B293" w14:textId="743BB69A">
      <w:pPr>
        <w:pStyle w:val="Heading1"/>
        <w:numPr>
          <w:ilvl w:val="0"/>
          <w:numId w:val="41"/>
        </w:numPr>
      </w:pPr>
      <w:bookmarkStart w:name="_Toc368912317" w:id="145"/>
      <w:r>
        <w:t>References</w:t>
      </w:r>
      <w:bookmarkEnd w:id="145"/>
    </w:p>
    <w:p w:rsidR="00B223B1" w:rsidP="00B223B1" w:rsidRDefault="001C7C7A" w14:paraId="22F969A7" w14:textId="33425545">
      <w:pPr>
        <w:pStyle w:val="ListParagraph"/>
        <w:numPr>
          <w:ilvl w:val="0"/>
          <w:numId w:val="48"/>
        </w:numPr>
      </w:pPr>
      <w:hyperlink w:history="1" r:id="rId21">
        <w:r w:rsidRPr="000C1686" w:rsidR="00C00CA7">
          <w:rPr>
            <w:rStyle w:val="Hyperlink"/>
          </w:rPr>
          <w:t>https://www.w3resource.com/c-programming-exercises/file-handling/c-file-handling-exercise-7.php</w:t>
        </w:r>
      </w:hyperlink>
    </w:p>
    <w:p w:rsidRPr="00B223B1" w:rsidR="00C00CA7" w:rsidP="00C00CA7" w:rsidRDefault="00C00CA7" w14:paraId="4441EC73" w14:textId="0649E631">
      <w:pPr>
        <w:pStyle w:val="ListParagraph"/>
        <w:numPr>
          <w:ilvl w:val="0"/>
          <w:numId w:val="48"/>
        </w:numPr>
      </w:pPr>
      <w:r w:rsidRPr="00C00CA7">
        <w:t>https://codeforwin.org/2018/02/c-program-count-occurrences-of-all-words-a-file.html</w:t>
      </w:r>
    </w:p>
    <w:p w:rsidR="00566298" w:rsidP="00EB5CF2" w:rsidRDefault="00E120EC" w14:paraId="5F44680C" w14:textId="4888587B">
      <w:pPr>
        <w:pStyle w:val="Heading1"/>
        <w:numPr>
          <w:ilvl w:val="0"/>
          <w:numId w:val="41"/>
        </w:numPr>
      </w:pPr>
      <w:bookmarkStart w:name="_Toc368912318" w:id="146"/>
      <w:r>
        <w:t>Appendix</w:t>
      </w:r>
      <w:bookmarkEnd w:id="128"/>
      <w:bookmarkEnd w:id="146"/>
    </w:p>
    <w:p w:rsidRPr="00EB5CF2" w:rsidR="00EB5CF2" w:rsidP="6C23E097" w:rsidRDefault="00EB5CF2" w14:paraId="31B73D0A" w14:textId="2A26D68A">
      <w:pPr>
        <w:ind w:left="403"/>
        <w:rPr>
          <w:rFonts w:ascii="Arial" w:hAnsi="Arial" w:cs="Arial"/>
          <w:sz w:val="22"/>
          <w:szCs w:val="22"/>
        </w:rPr>
      </w:pPr>
      <w:r w:rsidRPr="6C23E097" w:rsidR="00EB5CF2">
        <w:rPr>
          <w:rFonts w:ascii="Arial" w:hAnsi="Arial" w:cs="Arial"/>
          <w:sz w:val="22"/>
          <w:szCs w:val="22"/>
        </w:rPr>
        <w:t>C</w:t>
      </w:r>
      <w:r w:rsidRPr="6C23E097" w:rsidR="29F76E25">
        <w:rPr>
          <w:rFonts w:ascii="Arial" w:hAnsi="Arial" w:cs="Arial"/>
          <w:sz w:val="22"/>
          <w:szCs w:val="22"/>
        </w:rPr>
        <w:t>++</w:t>
      </w:r>
      <w:r w:rsidRPr="6C23E097" w:rsidR="00EB5CF2">
        <w:rPr>
          <w:rFonts w:ascii="Arial" w:hAnsi="Arial" w:cs="Arial"/>
          <w:sz w:val="22"/>
          <w:szCs w:val="22"/>
        </w:rPr>
        <w:t xml:space="preserve"> functions</w:t>
      </w:r>
    </w:p>
    <w:p w:rsidRPr="00EB5CF2" w:rsidR="00EB5CF2" w:rsidP="00EB5CF2" w:rsidRDefault="00EB5CF2" w14:paraId="5DAD7C67" w14:textId="77777777">
      <w:pPr>
        <w:ind w:left="403"/>
      </w:pPr>
    </w:p>
    <w:p w:rsidR="00566298" w:rsidP="002E66F4" w:rsidRDefault="00566298" w14:paraId="5E588B92" w14:textId="77777777">
      <w:pPr>
        <w:pStyle w:val="InfoBlue"/>
        <w:jc w:val="both"/>
        <w:rPr>
          <w:rFonts w:ascii="Arial" w:hAnsi="Arial" w:cs="Arial"/>
        </w:rPr>
      </w:pPr>
    </w:p>
    <w:p w:rsidR="00566298" w:rsidP="002E66F4" w:rsidRDefault="00566298" w14:paraId="05EF3982" w14:textId="77777777">
      <w:pPr>
        <w:pStyle w:val="InfoBlue"/>
        <w:jc w:val="both"/>
        <w:rPr>
          <w:rFonts w:ascii="Arial" w:hAnsi="Arial" w:cs="Arial"/>
        </w:rPr>
      </w:pPr>
    </w:p>
    <w:p w:rsidR="00566298" w:rsidP="002E66F4" w:rsidRDefault="00566298" w14:paraId="457DDF0F" w14:textId="77777777">
      <w:pPr>
        <w:pStyle w:val="InfoBlue"/>
        <w:jc w:val="both"/>
        <w:rPr>
          <w:rFonts w:ascii="Arial" w:hAnsi="Arial" w:cs="Arial"/>
        </w:rPr>
      </w:pPr>
    </w:p>
    <w:p w:rsidR="00566298" w:rsidP="002E66F4" w:rsidRDefault="00566298" w14:paraId="08E30A16" w14:textId="77777777">
      <w:pPr>
        <w:pStyle w:val="InfoBlue"/>
        <w:jc w:val="both"/>
        <w:rPr>
          <w:rFonts w:ascii="Arial" w:hAnsi="Arial" w:cs="Arial"/>
        </w:rPr>
      </w:pPr>
    </w:p>
    <w:p w:rsidR="00566298" w:rsidP="002E66F4" w:rsidRDefault="00566298" w14:paraId="090693FC" w14:textId="77777777">
      <w:pPr>
        <w:pStyle w:val="InfoBlue"/>
        <w:jc w:val="both"/>
        <w:rPr>
          <w:rFonts w:ascii="Arial" w:hAnsi="Arial" w:cs="Arial"/>
        </w:rPr>
      </w:pPr>
    </w:p>
    <w:p w:rsidR="00566298" w:rsidP="002E66F4" w:rsidRDefault="00566298" w14:paraId="5C67E18B" w14:textId="77777777">
      <w:pPr>
        <w:pStyle w:val="InfoBlue"/>
        <w:jc w:val="both"/>
        <w:rPr>
          <w:rFonts w:ascii="Arial" w:hAnsi="Arial" w:cs="Arial"/>
        </w:rPr>
      </w:pPr>
    </w:p>
    <w:p w:rsidR="00566298" w:rsidP="002E66F4" w:rsidRDefault="00566298" w14:paraId="184477C7" w14:textId="77777777">
      <w:pPr>
        <w:pStyle w:val="InfoBlue"/>
        <w:jc w:val="both"/>
        <w:rPr>
          <w:rFonts w:ascii="Arial" w:hAnsi="Arial" w:cs="Arial"/>
        </w:rPr>
      </w:pPr>
    </w:p>
    <w:p w:rsidR="00566298" w:rsidP="002E66F4" w:rsidRDefault="00566298" w14:paraId="15B3BE73" w14:textId="77777777">
      <w:pPr>
        <w:pStyle w:val="InfoBlue"/>
        <w:jc w:val="both"/>
        <w:rPr>
          <w:rFonts w:ascii="Arial" w:hAnsi="Arial" w:cs="Arial"/>
        </w:rPr>
      </w:pPr>
    </w:p>
    <w:p w:rsidR="00EB5CF2" w:rsidP="00EB5CF2" w:rsidRDefault="00EB5CF2" w14:paraId="35365D98" w14:textId="77777777">
      <w:pPr>
        <w:pStyle w:val="BodyText"/>
      </w:pPr>
    </w:p>
    <w:p w:rsidR="00EB5CF2" w:rsidP="00EB5CF2" w:rsidRDefault="00EB5CF2" w14:paraId="01B16F9B" w14:textId="77777777">
      <w:pPr>
        <w:pStyle w:val="BodyText"/>
      </w:pPr>
    </w:p>
    <w:p w:rsidR="00EB5CF2" w:rsidP="00EB5CF2" w:rsidRDefault="00EB5CF2" w14:paraId="0F13498E" w14:textId="77777777">
      <w:pPr>
        <w:pStyle w:val="BodyText"/>
      </w:pPr>
    </w:p>
    <w:p w:rsidRPr="00EB5CF2" w:rsidR="00EB5CF2" w:rsidP="00EB5CF2" w:rsidRDefault="00EB5CF2" w14:paraId="71F9818F" w14:textId="77777777">
      <w:pPr>
        <w:pStyle w:val="BodyText"/>
      </w:pPr>
    </w:p>
    <w:p w:rsidR="00566298" w:rsidP="00566298" w:rsidRDefault="00566298" w14:paraId="2B9DFB40" w14:textId="77777777">
      <w:pPr>
        <w:rPr>
          <w:b/>
          <w:bCs/>
          <w:sz w:val="24"/>
          <w:lang w:val="fr-FR"/>
        </w:rPr>
      </w:pPr>
      <w:r w:rsidRPr="009B4E2F">
        <w:rPr>
          <w:b/>
          <w:bCs/>
          <w:sz w:val="24"/>
          <w:lang w:val="fr-FR"/>
        </w:rPr>
        <w:lastRenderedPageBreak/>
        <w:t>Change Log</w:t>
      </w:r>
    </w:p>
    <w:p w:rsidRPr="009B4E2F" w:rsidR="00566298" w:rsidP="00566298" w:rsidRDefault="00566298" w14:paraId="66BC85F0" w14:textId="77777777">
      <w:pPr>
        <w:rPr>
          <w:b/>
          <w:bCs/>
          <w:sz w:val="24"/>
          <w:lang w:val="fr-FR"/>
        </w:rPr>
      </w:pPr>
    </w:p>
    <w:p w:rsidR="00566298" w:rsidP="00566298" w:rsidRDefault="00566298" w14:paraId="696B3129" w14:textId="77777777">
      <w:pPr>
        <w:ind w:firstLine="720"/>
        <w:rPr>
          <w:sz w:val="24"/>
          <w:lang w:val="fr-FR"/>
        </w:rPr>
      </w:pPr>
    </w:p>
    <w:p w:rsidR="00566298" w:rsidP="00566298" w:rsidRDefault="00566298" w14:paraId="5049DE17" w14:textId="77777777">
      <w:pPr>
        <w:tabs>
          <w:tab w:val="left" w:pos="945"/>
        </w:tabs>
        <w:rPr>
          <w:sz w:val="24"/>
          <w:lang w:val="fr-FR"/>
        </w:rPr>
      </w:pPr>
      <w:r>
        <w:rPr>
          <w:sz w:val="24"/>
          <w:lang w:val="fr-FR"/>
        </w:rPr>
        <w:tab/>
      </w:r>
    </w:p>
    <w:tbl>
      <w:tblPr>
        <w:tblW w:w="9791" w:type="dxa"/>
        <w:tblInd w:w="98" w:type="dxa"/>
        <w:tblLook w:val="04A0" w:firstRow="1" w:lastRow="0" w:firstColumn="1" w:lastColumn="0" w:noHBand="0" w:noVBand="1"/>
      </w:tblPr>
      <w:tblGrid>
        <w:gridCol w:w="2278"/>
        <w:gridCol w:w="1701"/>
        <w:gridCol w:w="2600"/>
        <w:gridCol w:w="436"/>
        <w:gridCol w:w="1090"/>
        <w:gridCol w:w="1686"/>
      </w:tblGrid>
      <w:tr w:rsidRPr="00DB4C43" w:rsidR="00566298" w:rsidTr="004931C1" w14:paraId="11D6A6B3" w14:textId="77777777">
        <w:trPr>
          <w:trHeight w:val="375"/>
        </w:trPr>
        <w:tc>
          <w:tcPr>
            <w:tcW w:w="9791" w:type="dxa"/>
            <w:gridSpan w:val="6"/>
            <w:tcBorders>
              <w:top w:val="single" w:color="auto" w:sz="8" w:space="0"/>
              <w:left w:val="single" w:color="auto" w:sz="8" w:space="0"/>
              <w:bottom w:val="single" w:color="auto" w:sz="8" w:space="0"/>
              <w:right w:val="single" w:color="000000" w:sz="8" w:space="0"/>
            </w:tcBorders>
            <w:shd w:val="clear" w:color="auto" w:fill="E5DFEC"/>
            <w:hideMark/>
          </w:tcPr>
          <w:p w:rsidRPr="00DB4C43" w:rsidR="00566298" w:rsidP="004931C1" w:rsidRDefault="00566298" w14:paraId="3CD9FD49" w14:textId="77777777">
            <w:pPr>
              <w:tabs>
                <w:tab w:val="left" w:pos="1350"/>
                <w:tab w:val="center" w:pos="4787"/>
              </w:tabs>
              <w:rPr>
                <w:rFonts w:cs="Arial"/>
                <w:b/>
                <w:bCs/>
                <w:color w:val="000000"/>
                <w:sz w:val="32"/>
                <w:szCs w:val="32"/>
                <w:lang w:val="en-IN" w:eastAsia="en-IN"/>
              </w:rPr>
            </w:pPr>
            <w:r>
              <w:rPr>
                <w:rFonts w:cs="Arial"/>
                <w:b/>
                <w:bCs/>
                <w:color w:val="000000"/>
                <w:sz w:val="32"/>
                <w:szCs w:val="32"/>
                <w:lang w:val="en-IN" w:eastAsia="en-IN"/>
              </w:rPr>
              <w:tab/>
            </w:r>
            <w:r>
              <w:rPr>
                <w:rFonts w:cs="Arial"/>
                <w:b/>
                <w:bCs/>
                <w:color w:val="000000"/>
                <w:sz w:val="32"/>
                <w:szCs w:val="32"/>
                <w:lang w:val="en-IN" w:eastAsia="en-IN"/>
              </w:rPr>
              <w:tab/>
            </w:r>
            <w:r w:rsidRPr="00DB4C43">
              <w:rPr>
                <w:rFonts w:cs="Arial"/>
                <w:b/>
                <w:bCs/>
                <w:color w:val="000000"/>
                <w:sz w:val="32"/>
                <w:szCs w:val="32"/>
                <w:lang w:val="en-IN" w:eastAsia="en-IN"/>
              </w:rPr>
              <w:t>QMS Template Version Control (</w:t>
            </w:r>
            <w:r w:rsidRPr="00DB4C43">
              <w:rPr>
                <w:rFonts w:cs="Arial"/>
                <w:b/>
                <w:bCs/>
                <w:color w:val="000000"/>
                <w:lang w:val="en-IN" w:eastAsia="en-IN"/>
              </w:rPr>
              <w:t>Maintained by QA</w:t>
            </w:r>
            <w:r w:rsidRPr="00DB4C43">
              <w:rPr>
                <w:rFonts w:cs="Arial"/>
                <w:b/>
                <w:bCs/>
                <w:color w:val="000000"/>
                <w:sz w:val="24"/>
                <w:szCs w:val="24"/>
                <w:lang w:val="en-IN" w:eastAsia="en-IN"/>
              </w:rPr>
              <w:t>)</w:t>
            </w:r>
          </w:p>
        </w:tc>
      </w:tr>
      <w:tr w:rsidRPr="00DB4C43" w:rsidR="00566298" w:rsidTr="004931C1" w14:paraId="6E8FFFD1" w14:textId="77777777">
        <w:trPr>
          <w:trHeight w:val="405"/>
        </w:trPr>
        <w:tc>
          <w:tcPr>
            <w:tcW w:w="2278" w:type="dxa"/>
            <w:tcBorders>
              <w:top w:val="nil"/>
              <w:left w:val="nil"/>
              <w:bottom w:val="nil"/>
              <w:right w:val="nil"/>
            </w:tcBorders>
            <w:shd w:val="clear" w:color="000000" w:fill="FFFFFF"/>
            <w:noWrap/>
            <w:vAlign w:val="bottom"/>
            <w:hideMark/>
          </w:tcPr>
          <w:p w:rsidRPr="00DB4C43" w:rsidR="00566298" w:rsidP="004931C1" w:rsidRDefault="00566298" w14:paraId="72C5D7F2" w14:textId="77777777">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1701" w:type="dxa"/>
            <w:tcBorders>
              <w:top w:val="nil"/>
              <w:left w:val="nil"/>
              <w:bottom w:val="nil"/>
              <w:right w:val="nil"/>
            </w:tcBorders>
            <w:shd w:val="clear" w:color="000000" w:fill="FFFFFF"/>
            <w:noWrap/>
            <w:vAlign w:val="bottom"/>
            <w:hideMark/>
          </w:tcPr>
          <w:p w:rsidRPr="00DB4C43" w:rsidR="00566298" w:rsidP="004931C1" w:rsidRDefault="00566298" w14:paraId="2AFA6496" w14:textId="77777777">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2600" w:type="dxa"/>
            <w:tcBorders>
              <w:top w:val="nil"/>
              <w:left w:val="nil"/>
              <w:bottom w:val="nil"/>
              <w:right w:val="nil"/>
            </w:tcBorders>
            <w:shd w:val="clear" w:color="000000" w:fill="FFFFFF"/>
            <w:noWrap/>
            <w:vAlign w:val="bottom"/>
            <w:hideMark/>
          </w:tcPr>
          <w:p w:rsidRPr="00DB4C43" w:rsidR="00566298" w:rsidP="004931C1" w:rsidRDefault="00566298" w14:paraId="62F1AA21" w14:textId="77777777">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436" w:type="dxa"/>
            <w:tcBorders>
              <w:top w:val="nil"/>
              <w:left w:val="nil"/>
              <w:bottom w:val="nil"/>
              <w:right w:val="nil"/>
            </w:tcBorders>
            <w:shd w:val="clear" w:color="000000" w:fill="FFFFFF"/>
            <w:noWrap/>
            <w:vAlign w:val="bottom"/>
            <w:hideMark/>
          </w:tcPr>
          <w:p w:rsidRPr="00DB4C43" w:rsidR="00566298" w:rsidP="004931C1" w:rsidRDefault="00566298" w14:paraId="6C189372" w14:textId="77777777">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1090" w:type="dxa"/>
            <w:tcBorders>
              <w:top w:val="nil"/>
              <w:left w:val="nil"/>
              <w:bottom w:val="nil"/>
              <w:right w:val="nil"/>
            </w:tcBorders>
            <w:shd w:val="clear" w:color="000000" w:fill="FFFFFF"/>
            <w:noWrap/>
            <w:vAlign w:val="bottom"/>
            <w:hideMark/>
          </w:tcPr>
          <w:p w:rsidRPr="00DB4C43" w:rsidR="00566298" w:rsidP="004931C1" w:rsidRDefault="00566298" w14:paraId="05DD65FE" w14:textId="77777777">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1686" w:type="dxa"/>
            <w:tcBorders>
              <w:top w:val="nil"/>
              <w:left w:val="nil"/>
              <w:bottom w:val="nil"/>
              <w:right w:val="nil"/>
            </w:tcBorders>
            <w:shd w:val="clear" w:color="auto" w:fill="auto"/>
            <w:noWrap/>
            <w:vAlign w:val="bottom"/>
            <w:hideMark/>
          </w:tcPr>
          <w:p w:rsidRPr="00DB4C43" w:rsidR="00566298" w:rsidP="004931C1" w:rsidRDefault="00566298" w14:paraId="199E7234" w14:textId="77777777">
            <w:pPr>
              <w:rPr>
                <w:rFonts w:ascii="Calibri" w:hAnsi="Calibri"/>
                <w:color w:val="000000"/>
                <w:sz w:val="22"/>
                <w:szCs w:val="22"/>
                <w:lang w:val="en-IN" w:eastAsia="en-IN"/>
              </w:rPr>
            </w:pPr>
          </w:p>
        </w:tc>
      </w:tr>
      <w:tr w:rsidRPr="00DB4C43" w:rsidR="00566298" w:rsidTr="004931C1" w14:paraId="3D78F9B0" w14:textId="77777777">
        <w:trPr>
          <w:trHeight w:val="315"/>
        </w:trPr>
        <w:tc>
          <w:tcPr>
            <w:tcW w:w="2278" w:type="dxa"/>
            <w:tcBorders>
              <w:top w:val="single" w:color="auto" w:sz="8" w:space="0"/>
              <w:left w:val="single" w:color="auto" w:sz="8" w:space="0"/>
              <w:bottom w:val="single" w:color="auto" w:sz="8" w:space="0"/>
              <w:right w:val="single" w:color="auto" w:sz="8" w:space="0"/>
            </w:tcBorders>
            <w:shd w:val="clear" w:color="auto" w:fill="E5DFEC"/>
            <w:vAlign w:val="center"/>
            <w:hideMark/>
          </w:tcPr>
          <w:p w:rsidRPr="00DB4C43" w:rsidR="00566298" w:rsidP="004931C1" w:rsidRDefault="00566298" w14:paraId="2555E758" w14:textId="77777777">
            <w:pPr>
              <w:jc w:val="center"/>
              <w:rPr>
                <w:rFonts w:cs="Arial"/>
                <w:b/>
                <w:bCs/>
                <w:lang w:val="en-IN" w:eastAsia="en-IN"/>
              </w:rPr>
            </w:pPr>
            <w:r w:rsidRPr="00DB4C43">
              <w:rPr>
                <w:rFonts w:cs="Arial"/>
                <w:b/>
                <w:bCs/>
                <w:lang w:val="en-IN" w:eastAsia="en-IN"/>
              </w:rPr>
              <w:t>Date</w:t>
            </w:r>
          </w:p>
        </w:tc>
        <w:tc>
          <w:tcPr>
            <w:tcW w:w="1701" w:type="dxa"/>
            <w:tcBorders>
              <w:top w:val="single" w:color="auto" w:sz="8" w:space="0"/>
              <w:left w:val="nil"/>
              <w:bottom w:val="single" w:color="auto" w:sz="8" w:space="0"/>
              <w:right w:val="single" w:color="auto" w:sz="8" w:space="0"/>
            </w:tcBorders>
            <w:shd w:val="clear" w:color="auto" w:fill="E5DFEC"/>
            <w:vAlign w:val="center"/>
            <w:hideMark/>
          </w:tcPr>
          <w:p w:rsidRPr="00DB4C43" w:rsidR="00566298" w:rsidP="004931C1" w:rsidRDefault="00566298" w14:paraId="6B98DC87" w14:textId="77777777">
            <w:pPr>
              <w:jc w:val="center"/>
              <w:rPr>
                <w:rFonts w:cs="Arial"/>
                <w:b/>
                <w:bCs/>
                <w:lang w:val="en-IN" w:eastAsia="en-IN"/>
              </w:rPr>
            </w:pPr>
            <w:r w:rsidRPr="00DB4C43">
              <w:rPr>
                <w:rFonts w:cs="Arial"/>
                <w:b/>
                <w:bCs/>
                <w:lang w:val="en-IN" w:eastAsia="en-IN"/>
              </w:rPr>
              <w:t>Version</w:t>
            </w:r>
          </w:p>
        </w:tc>
        <w:tc>
          <w:tcPr>
            <w:tcW w:w="3036" w:type="dxa"/>
            <w:gridSpan w:val="2"/>
            <w:tcBorders>
              <w:top w:val="single" w:color="auto" w:sz="8" w:space="0"/>
              <w:left w:val="nil"/>
              <w:bottom w:val="single" w:color="auto" w:sz="8" w:space="0"/>
              <w:right w:val="single" w:color="000000" w:sz="8" w:space="0"/>
            </w:tcBorders>
            <w:shd w:val="clear" w:color="auto" w:fill="E5DFEC"/>
            <w:vAlign w:val="center"/>
            <w:hideMark/>
          </w:tcPr>
          <w:p w:rsidRPr="00DB4C43" w:rsidR="00566298" w:rsidP="004931C1" w:rsidRDefault="00566298" w14:paraId="625124C5" w14:textId="77777777">
            <w:pPr>
              <w:jc w:val="center"/>
              <w:rPr>
                <w:rFonts w:cs="Arial"/>
                <w:b/>
                <w:bCs/>
                <w:lang w:val="en-IN" w:eastAsia="en-IN"/>
              </w:rPr>
            </w:pPr>
            <w:r w:rsidRPr="00DB4C43">
              <w:rPr>
                <w:rFonts w:cs="Arial"/>
                <w:b/>
                <w:bCs/>
                <w:lang w:val="en-IN" w:eastAsia="en-IN"/>
              </w:rPr>
              <w:t>Author</w:t>
            </w:r>
          </w:p>
        </w:tc>
        <w:tc>
          <w:tcPr>
            <w:tcW w:w="2776" w:type="dxa"/>
            <w:gridSpan w:val="2"/>
            <w:tcBorders>
              <w:top w:val="single" w:color="auto" w:sz="8" w:space="0"/>
              <w:left w:val="nil"/>
              <w:bottom w:val="single" w:color="auto" w:sz="8" w:space="0"/>
              <w:right w:val="single" w:color="000000" w:sz="8" w:space="0"/>
            </w:tcBorders>
            <w:shd w:val="clear" w:color="auto" w:fill="E5DFEC"/>
            <w:vAlign w:val="center"/>
            <w:hideMark/>
          </w:tcPr>
          <w:p w:rsidRPr="00DB4C43" w:rsidR="00566298" w:rsidP="004931C1" w:rsidRDefault="00566298" w14:paraId="5DFC91FA" w14:textId="77777777">
            <w:pPr>
              <w:jc w:val="center"/>
              <w:rPr>
                <w:rFonts w:cs="Arial"/>
                <w:b/>
                <w:bCs/>
                <w:lang w:val="en-IN" w:eastAsia="en-IN"/>
              </w:rPr>
            </w:pPr>
            <w:r w:rsidRPr="00DB4C43">
              <w:rPr>
                <w:rFonts w:cs="Arial"/>
                <w:b/>
                <w:bCs/>
                <w:lang w:val="en-IN" w:eastAsia="en-IN"/>
              </w:rPr>
              <w:t>Description</w:t>
            </w:r>
          </w:p>
        </w:tc>
      </w:tr>
      <w:tr w:rsidRPr="00DB4C43" w:rsidR="009224AC" w:rsidTr="004931C1" w14:paraId="75590C6B" w14:textId="77777777">
        <w:trPr>
          <w:trHeight w:val="405"/>
        </w:trPr>
        <w:tc>
          <w:tcPr>
            <w:tcW w:w="2278" w:type="dxa"/>
            <w:tcBorders>
              <w:top w:val="nil"/>
              <w:left w:val="single" w:color="auto" w:sz="8" w:space="0"/>
              <w:bottom w:val="single" w:color="auto" w:sz="8" w:space="0"/>
              <w:right w:val="single" w:color="auto" w:sz="8" w:space="0"/>
            </w:tcBorders>
            <w:shd w:val="clear" w:color="000000" w:fill="FFFFFF"/>
            <w:noWrap/>
            <w:vAlign w:val="bottom"/>
            <w:hideMark/>
          </w:tcPr>
          <w:p w:rsidRPr="00DB4C43" w:rsidR="009224AC" w:rsidP="004E30D9" w:rsidRDefault="009224AC" w14:paraId="650FB4EB" w14:textId="2B9429B9">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701" w:type="dxa"/>
            <w:tcBorders>
              <w:top w:val="nil"/>
              <w:left w:val="nil"/>
              <w:bottom w:val="single" w:color="auto" w:sz="8" w:space="0"/>
              <w:right w:val="nil"/>
            </w:tcBorders>
            <w:shd w:val="clear" w:color="000000" w:fill="FFFFFF"/>
            <w:noWrap/>
            <w:vAlign w:val="bottom"/>
            <w:hideMark/>
          </w:tcPr>
          <w:p w:rsidRPr="00DB4C43" w:rsidR="009224AC" w:rsidP="004931C1" w:rsidRDefault="009224AC" w14:paraId="269C8F5D" w14:textId="3C161C93">
            <w:pPr>
              <w:rPr>
                <w:rFonts w:ascii="Calibri" w:hAnsi="Calibri"/>
                <w:color w:val="000000"/>
                <w:sz w:val="22"/>
                <w:szCs w:val="22"/>
                <w:lang w:val="en-IN" w:eastAsia="en-IN"/>
              </w:rPr>
            </w:pPr>
          </w:p>
        </w:tc>
        <w:tc>
          <w:tcPr>
            <w:tcW w:w="3036" w:type="dxa"/>
            <w:gridSpan w:val="2"/>
            <w:tcBorders>
              <w:top w:val="single" w:color="auto" w:sz="8" w:space="0"/>
              <w:left w:val="single" w:color="auto" w:sz="8" w:space="0"/>
              <w:bottom w:val="single" w:color="auto" w:sz="8" w:space="0"/>
              <w:right w:val="single" w:color="auto" w:sz="8" w:space="0"/>
            </w:tcBorders>
            <w:shd w:val="clear" w:color="000000" w:fill="FFFFFF"/>
            <w:noWrap/>
            <w:vAlign w:val="bottom"/>
            <w:hideMark/>
          </w:tcPr>
          <w:p w:rsidRPr="00DB4C43" w:rsidR="009224AC" w:rsidP="004931C1" w:rsidRDefault="009224AC" w14:paraId="5F349D27" w14:textId="6E116FF4">
            <w:pPr>
              <w:jc w:val="center"/>
              <w:rPr>
                <w:rFonts w:ascii="Calibri" w:hAnsi="Calibri"/>
                <w:color w:val="000000"/>
                <w:sz w:val="22"/>
                <w:szCs w:val="22"/>
                <w:lang w:val="en-IN" w:eastAsia="en-IN"/>
              </w:rPr>
            </w:pPr>
          </w:p>
        </w:tc>
        <w:tc>
          <w:tcPr>
            <w:tcW w:w="2776" w:type="dxa"/>
            <w:gridSpan w:val="2"/>
            <w:tcBorders>
              <w:top w:val="single" w:color="auto" w:sz="8" w:space="0"/>
              <w:left w:val="nil"/>
              <w:bottom w:val="single" w:color="auto" w:sz="8" w:space="0"/>
              <w:right w:val="single" w:color="auto" w:sz="8" w:space="0"/>
            </w:tcBorders>
            <w:shd w:val="clear" w:color="000000" w:fill="FFFFFF"/>
            <w:vAlign w:val="bottom"/>
            <w:hideMark/>
          </w:tcPr>
          <w:p w:rsidRPr="00DB4C43" w:rsidR="009224AC" w:rsidP="004931C1" w:rsidRDefault="009224AC" w14:paraId="007DCE1E" w14:textId="2E00C400">
            <w:pPr>
              <w:jc w:val="center"/>
              <w:rPr>
                <w:rFonts w:ascii="Calibri" w:hAnsi="Calibri"/>
                <w:color w:val="000000"/>
                <w:sz w:val="22"/>
                <w:szCs w:val="22"/>
                <w:lang w:val="en-IN" w:eastAsia="en-IN"/>
              </w:rPr>
            </w:pPr>
          </w:p>
        </w:tc>
      </w:tr>
      <w:tr w:rsidRPr="00DB4C43" w:rsidR="009224AC" w:rsidTr="004931C1" w14:paraId="23EFFBF2" w14:textId="77777777">
        <w:trPr>
          <w:trHeight w:val="315"/>
        </w:trPr>
        <w:tc>
          <w:tcPr>
            <w:tcW w:w="2278" w:type="dxa"/>
            <w:tcBorders>
              <w:top w:val="nil"/>
              <w:left w:val="single" w:color="auto" w:sz="8" w:space="0"/>
              <w:bottom w:val="single" w:color="auto" w:sz="8" w:space="0"/>
              <w:right w:val="single" w:color="auto" w:sz="8" w:space="0"/>
            </w:tcBorders>
            <w:shd w:val="clear" w:color="000000" w:fill="FFFFFF"/>
            <w:noWrap/>
            <w:vAlign w:val="bottom"/>
            <w:hideMark/>
          </w:tcPr>
          <w:p w:rsidRPr="00DB4C43" w:rsidR="009224AC" w:rsidP="004931C1" w:rsidRDefault="009224AC" w14:paraId="743E5590" w14:textId="77777777">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701" w:type="dxa"/>
            <w:tcBorders>
              <w:top w:val="nil"/>
              <w:left w:val="nil"/>
              <w:bottom w:val="single" w:color="auto" w:sz="8" w:space="0"/>
              <w:right w:val="nil"/>
            </w:tcBorders>
            <w:shd w:val="clear" w:color="000000" w:fill="FFFFFF"/>
            <w:noWrap/>
            <w:vAlign w:val="bottom"/>
            <w:hideMark/>
          </w:tcPr>
          <w:p w:rsidRPr="00DB4C43" w:rsidR="009224AC" w:rsidP="004931C1" w:rsidRDefault="009224AC" w14:paraId="166561E3" w14:textId="77777777">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3036" w:type="dxa"/>
            <w:gridSpan w:val="2"/>
            <w:tcBorders>
              <w:top w:val="single" w:color="auto" w:sz="8" w:space="0"/>
              <w:left w:val="single" w:color="auto" w:sz="8" w:space="0"/>
              <w:bottom w:val="single" w:color="auto" w:sz="8" w:space="0"/>
              <w:right w:val="single" w:color="auto" w:sz="8" w:space="0"/>
            </w:tcBorders>
            <w:shd w:val="clear" w:color="000000" w:fill="FFFFFF"/>
            <w:noWrap/>
            <w:vAlign w:val="bottom"/>
            <w:hideMark/>
          </w:tcPr>
          <w:p w:rsidRPr="00DB4C43" w:rsidR="009224AC" w:rsidP="004931C1" w:rsidRDefault="009224AC" w14:paraId="4A68FC95" w14:textId="77777777">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776" w:type="dxa"/>
            <w:gridSpan w:val="2"/>
            <w:tcBorders>
              <w:top w:val="single" w:color="auto" w:sz="8" w:space="0"/>
              <w:left w:val="nil"/>
              <w:bottom w:val="single" w:color="auto" w:sz="8" w:space="0"/>
              <w:right w:val="single" w:color="auto" w:sz="8" w:space="0"/>
            </w:tcBorders>
            <w:shd w:val="clear" w:color="000000" w:fill="FFFFFF"/>
            <w:vAlign w:val="bottom"/>
            <w:hideMark/>
          </w:tcPr>
          <w:p w:rsidRPr="00DB4C43" w:rsidR="009224AC" w:rsidP="004931C1" w:rsidRDefault="009224AC" w14:paraId="38AEC608" w14:textId="77777777">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r w:rsidRPr="00DB4C43" w:rsidR="009224AC" w:rsidTr="004931C1" w14:paraId="51E18A55" w14:textId="77777777">
        <w:trPr>
          <w:trHeight w:val="315"/>
        </w:trPr>
        <w:tc>
          <w:tcPr>
            <w:tcW w:w="2278" w:type="dxa"/>
            <w:tcBorders>
              <w:top w:val="nil"/>
              <w:left w:val="single" w:color="auto" w:sz="8" w:space="0"/>
              <w:bottom w:val="single" w:color="auto" w:sz="8" w:space="0"/>
              <w:right w:val="single" w:color="auto" w:sz="8" w:space="0"/>
            </w:tcBorders>
            <w:shd w:val="clear" w:color="000000" w:fill="FFFFFF"/>
            <w:noWrap/>
            <w:vAlign w:val="bottom"/>
            <w:hideMark/>
          </w:tcPr>
          <w:p w:rsidRPr="00DB4C43" w:rsidR="009224AC" w:rsidP="004931C1" w:rsidRDefault="009224AC" w14:paraId="48A140FD" w14:textId="77777777">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701" w:type="dxa"/>
            <w:tcBorders>
              <w:top w:val="nil"/>
              <w:left w:val="nil"/>
              <w:bottom w:val="single" w:color="auto" w:sz="8" w:space="0"/>
              <w:right w:val="nil"/>
            </w:tcBorders>
            <w:shd w:val="clear" w:color="000000" w:fill="FFFFFF"/>
            <w:noWrap/>
            <w:vAlign w:val="bottom"/>
            <w:hideMark/>
          </w:tcPr>
          <w:p w:rsidRPr="00DB4C43" w:rsidR="009224AC" w:rsidP="004931C1" w:rsidRDefault="009224AC" w14:paraId="6D470E16" w14:textId="77777777">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3036" w:type="dxa"/>
            <w:gridSpan w:val="2"/>
            <w:tcBorders>
              <w:top w:val="single" w:color="auto" w:sz="8" w:space="0"/>
              <w:left w:val="single" w:color="auto" w:sz="8" w:space="0"/>
              <w:bottom w:val="single" w:color="auto" w:sz="8" w:space="0"/>
              <w:right w:val="single" w:color="auto" w:sz="8" w:space="0"/>
            </w:tcBorders>
            <w:shd w:val="clear" w:color="000000" w:fill="FFFFFF"/>
            <w:noWrap/>
            <w:vAlign w:val="bottom"/>
            <w:hideMark/>
          </w:tcPr>
          <w:p w:rsidRPr="00DB4C43" w:rsidR="009224AC" w:rsidP="004931C1" w:rsidRDefault="009224AC" w14:paraId="59F45C93" w14:textId="77777777">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776" w:type="dxa"/>
            <w:gridSpan w:val="2"/>
            <w:tcBorders>
              <w:top w:val="single" w:color="auto" w:sz="8" w:space="0"/>
              <w:left w:val="nil"/>
              <w:bottom w:val="single" w:color="auto" w:sz="8" w:space="0"/>
              <w:right w:val="single" w:color="auto" w:sz="8" w:space="0"/>
            </w:tcBorders>
            <w:shd w:val="clear" w:color="000000" w:fill="FFFFFF"/>
            <w:vAlign w:val="bottom"/>
            <w:hideMark/>
          </w:tcPr>
          <w:p w:rsidRPr="00DB4C43" w:rsidR="009224AC" w:rsidP="004931C1" w:rsidRDefault="009224AC" w14:paraId="0E90538A" w14:textId="77777777">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r w:rsidRPr="00DB4C43" w:rsidR="009224AC" w:rsidTr="004931C1" w14:paraId="42B21747" w14:textId="77777777">
        <w:trPr>
          <w:trHeight w:val="300"/>
        </w:trPr>
        <w:tc>
          <w:tcPr>
            <w:tcW w:w="2278" w:type="dxa"/>
            <w:tcBorders>
              <w:top w:val="nil"/>
              <w:left w:val="single" w:color="auto" w:sz="8" w:space="0"/>
              <w:bottom w:val="single" w:color="auto" w:sz="4" w:space="0"/>
              <w:right w:val="single" w:color="auto" w:sz="8" w:space="0"/>
            </w:tcBorders>
            <w:shd w:val="clear" w:color="000000" w:fill="FFFFFF"/>
            <w:noWrap/>
            <w:vAlign w:val="bottom"/>
            <w:hideMark/>
          </w:tcPr>
          <w:p w:rsidRPr="00DB4C43" w:rsidR="009224AC" w:rsidP="004931C1" w:rsidRDefault="009224AC" w14:paraId="5484B75E" w14:textId="77777777">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701" w:type="dxa"/>
            <w:tcBorders>
              <w:top w:val="nil"/>
              <w:left w:val="nil"/>
              <w:bottom w:val="single" w:color="auto" w:sz="4" w:space="0"/>
              <w:right w:val="nil"/>
            </w:tcBorders>
            <w:shd w:val="clear" w:color="000000" w:fill="FFFFFF"/>
            <w:noWrap/>
            <w:vAlign w:val="bottom"/>
            <w:hideMark/>
          </w:tcPr>
          <w:p w:rsidRPr="00DB4C43" w:rsidR="009224AC" w:rsidP="004931C1" w:rsidRDefault="009224AC" w14:paraId="027B7ED9" w14:textId="77777777">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3036" w:type="dxa"/>
            <w:gridSpan w:val="2"/>
            <w:tcBorders>
              <w:top w:val="single" w:color="auto" w:sz="8" w:space="0"/>
              <w:left w:val="single" w:color="auto" w:sz="8" w:space="0"/>
              <w:bottom w:val="single" w:color="auto" w:sz="4" w:space="0"/>
              <w:right w:val="single" w:color="auto" w:sz="8" w:space="0"/>
            </w:tcBorders>
            <w:shd w:val="clear" w:color="000000" w:fill="FFFFFF"/>
            <w:noWrap/>
            <w:vAlign w:val="bottom"/>
            <w:hideMark/>
          </w:tcPr>
          <w:p w:rsidRPr="00DB4C43" w:rsidR="009224AC" w:rsidP="004931C1" w:rsidRDefault="009224AC" w14:paraId="56BDFB4F" w14:textId="77777777">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776" w:type="dxa"/>
            <w:gridSpan w:val="2"/>
            <w:tcBorders>
              <w:top w:val="single" w:color="auto" w:sz="8" w:space="0"/>
              <w:left w:val="nil"/>
              <w:bottom w:val="single" w:color="auto" w:sz="4" w:space="0"/>
              <w:right w:val="single" w:color="auto" w:sz="8" w:space="0"/>
            </w:tcBorders>
            <w:shd w:val="clear" w:color="000000" w:fill="FFFFFF"/>
            <w:vAlign w:val="bottom"/>
            <w:hideMark/>
          </w:tcPr>
          <w:p w:rsidRPr="00DB4C43" w:rsidR="009224AC" w:rsidP="004931C1" w:rsidRDefault="009224AC" w14:paraId="515EF38C" w14:textId="77777777">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bl>
    <w:p w:rsidR="00566298" w:rsidP="00566298" w:rsidRDefault="00566298" w14:paraId="4533DB54" w14:textId="77777777">
      <w:pPr>
        <w:rPr>
          <w:rFonts w:cs="Arial"/>
          <w:lang w:val="fr-FR"/>
        </w:rPr>
      </w:pPr>
    </w:p>
    <w:p w:rsidR="00566298" w:rsidP="00566298" w:rsidRDefault="00566298" w14:paraId="71720BDD" w14:textId="77777777"/>
    <w:p w:rsidR="00566298" w:rsidP="00566298" w:rsidRDefault="00566298" w14:paraId="3F3E2222" w14:textId="77777777">
      <w:pPr>
        <w:numPr>
          <w:ins w:author="Unknown" w:id="147"/>
        </w:numPr>
        <w:autoSpaceDE w:val="0"/>
        <w:autoSpaceDN w:val="0"/>
        <w:adjustRightInd w:val="0"/>
        <w:rPr>
          <w:rFonts w:ascii="Arial" w:hAnsi="Arial" w:cs="Arial"/>
          <w:color w:val="3366FF"/>
        </w:rPr>
      </w:pPr>
    </w:p>
    <w:p w:rsidRPr="002E66F4" w:rsidR="00F304DA" w:rsidP="002E66F4" w:rsidRDefault="002E66F4" w14:paraId="4DB04E23" w14:textId="77777777">
      <w:pPr>
        <w:pStyle w:val="InfoBlue"/>
        <w:jc w:val="both"/>
        <w:rPr>
          <w:rFonts w:ascii="Arial" w:hAnsi="Arial" w:cs="Arial"/>
        </w:rPr>
      </w:pPr>
      <w:r w:rsidRPr="002E66F4">
        <w:rPr>
          <w:rFonts w:ascii="Arial" w:hAnsi="Arial" w:cs="Arial"/>
        </w:rPr>
        <w:t xml:space="preserve"> </w:t>
      </w:r>
    </w:p>
    <w:sectPr w:rsidRPr="002E66F4" w:rsidR="00F304DA" w:rsidSect="005D2662">
      <w:headerReference w:type="default" r:id="rId22"/>
      <w:footerReference w:type="default" r:id="rId23"/>
      <w:pgSz w:w="12240" w:h="15840" w:orient="portrait"/>
      <w:pgMar w:top="25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7C7A" w:rsidRDefault="001C7C7A" w14:paraId="4B50CC01" w14:textId="77777777">
      <w:r>
        <w:separator/>
      </w:r>
    </w:p>
  </w:endnote>
  <w:endnote w:type="continuationSeparator" w:id="0">
    <w:p w:rsidR="001C7C7A" w:rsidRDefault="001C7C7A" w14:paraId="58419AE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G Times (W1)">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6EB" w:rsidRDefault="00E676EB" w14:paraId="693935BC" w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676EB" w:rsidRDefault="00E676EB" w14:paraId="52CF6B40" w14:textId="777777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6EB" w:rsidRDefault="00E676EB" w14:paraId="44C89DA7" w14:textId="7777777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6EB" w:rsidRDefault="00E676EB" w14:paraId="456A8551" w14:textId="7777777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6EB" w:rsidP="00566298" w:rsidRDefault="00E676EB" w14:paraId="3F240521" w14:textId="70CF281A">
    <w:pPr>
      <w:pStyle w:val="Footer"/>
      <w:pBdr>
        <w:top w:val="single" w:color="auto" w:sz="4" w:space="1"/>
      </w:pBdr>
      <w:spacing w:before="100" w:beforeAutospacing="1"/>
    </w:pPr>
    <w:r>
      <w:rPr>
        <w:rFonts w:cs="Arial"/>
        <w:sz w:val="16"/>
        <w:szCs w:val="16"/>
        <w:lang w:val="en-GB"/>
      </w:rPr>
      <w:t xml:space="preserve">© </w:t>
    </w:r>
    <w:r>
      <w:rPr>
        <w:rFonts w:cs="Arial"/>
        <w:sz w:val="16"/>
        <w:szCs w:val="16"/>
        <w:lang w:val="en-GB"/>
      </w:rPr>
      <w:fldChar w:fldCharType="begin"/>
    </w:r>
    <w:r>
      <w:rPr>
        <w:rFonts w:cs="Arial"/>
        <w:sz w:val="16"/>
        <w:szCs w:val="16"/>
        <w:lang w:val="en-GB"/>
      </w:rPr>
      <w:instrText xml:space="preserve"> date \@yyyy </w:instrText>
    </w:r>
    <w:r>
      <w:rPr>
        <w:rFonts w:cs="Arial"/>
        <w:sz w:val="16"/>
        <w:szCs w:val="16"/>
        <w:lang w:val="en-GB"/>
      </w:rPr>
      <w:fldChar w:fldCharType="separate"/>
    </w:r>
    <w:r w:rsidR="00745D05">
      <w:rPr>
        <w:rFonts w:cs="Arial"/>
        <w:noProof/>
        <w:sz w:val="16"/>
        <w:szCs w:val="16"/>
        <w:lang w:val="en-GB"/>
      </w:rPr>
      <w:t>2022</w:t>
    </w:r>
    <w:r>
      <w:rPr>
        <w:rFonts w:cs="Arial"/>
        <w:sz w:val="16"/>
        <w:szCs w:val="16"/>
        <w:lang w:val="en-GB"/>
      </w:rPr>
      <w:fldChar w:fldCharType="end"/>
    </w:r>
    <w:r>
      <w:rPr>
        <w:rFonts w:cs="Arial"/>
        <w:sz w:val="16"/>
        <w:szCs w:val="16"/>
        <w:lang w:val="en-GB"/>
      </w:rPr>
      <w:t xml:space="preserve"> </w:t>
    </w:r>
    <w:proofErr w:type="spellStart"/>
    <w:r>
      <w:rPr>
        <w:rFonts w:cs="Arial"/>
        <w:sz w:val="16"/>
        <w:szCs w:val="16"/>
        <w:lang w:val="en-GB"/>
      </w:rPr>
      <w:t>Capgemini</w:t>
    </w:r>
    <w:proofErr w:type="spellEnd"/>
    <w:r>
      <w:rPr>
        <w:rFonts w:cs="Arial"/>
        <w:sz w:val="16"/>
        <w:szCs w:val="16"/>
        <w:lang w:val="en-GB"/>
      </w:rPr>
      <w:t xml:space="preserve"> - All rights reserved</w:t>
    </w:r>
    <w:r>
      <w:tab/>
    </w:r>
    <w:r>
      <w:t>Standard Template Version 2.2</w:t>
    </w:r>
    <w:r>
      <w:tab/>
    </w:r>
    <w:r>
      <w:t xml:space="preserve">Page </w:t>
    </w:r>
    <w:r>
      <w:fldChar w:fldCharType="begin"/>
    </w:r>
    <w:r>
      <w:instrText xml:space="preserve"> PAGE </w:instrText>
    </w:r>
    <w:r>
      <w:fldChar w:fldCharType="separate"/>
    </w:r>
    <w:r w:rsidR="00745D05">
      <w:rPr>
        <w:noProof/>
      </w:rPr>
      <w:t>11</w:t>
    </w:r>
    <w:r>
      <w:rPr>
        <w:noProof/>
      </w:rPr>
      <w:fldChar w:fldCharType="end"/>
    </w:r>
    <w:r>
      <w:t xml:space="preserve"> of </w:t>
    </w:r>
    <w:r w:rsidR="001C7C7A">
      <w:fldChar w:fldCharType="begin"/>
    </w:r>
    <w:r w:rsidR="001C7C7A">
      <w:instrText xml:space="preserve"> NUMPAGES </w:instrText>
    </w:r>
    <w:r w:rsidR="001C7C7A">
      <w:fldChar w:fldCharType="separate"/>
    </w:r>
    <w:r w:rsidR="00745D05">
      <w:rPr>
        <w:noProof/>
      </w:rPr>
      <w:t>15</w:t>
    </w:r>
    <w:r w:rsidR="001C7C7A">
      <w:rPr>
        <w:noProof/>
      </w:rPr>
      <w:fldChar w:fldCharType="end"/>
    </w:r>
    <w:r>
      <w:tab/>
    </w:r>
  </w:p>
  <w:p w:rsidR="00E676EB" w:rsidP="00566298" w:rsidRDefault="00E676EB" w14:paraId="63E5AC1C" w14:textId="77777777">
    <w:pPr>
      <w:pStyle w:val="Footer"/>
      <w:tabs>
        <w:tab w:val="clear" w:pos="4320"/>
        <w:tab w:val="clear" w:pos="8640"/>
        <w:tab w:val="left" w:pos="1170"/>
      </w:tabs>
      <w:spacing w:before="100" w:beforeAutospacing="1"/>
      <w:ind w:firstLine="720"/>
      <w:rPr>
        <w:bCs/>
        <w:i/>
        <w:snapToGrid w:val="0"/>
        <w:sz w:val="14"/>
      </w:rPr>
    </w:pPr>
    <w:r>
      <w:rPr>
        <w:bCs/>
        <w:i/>
        <w:snapToGrid w:val="0"/>
        <w:sz w:val="14"/>
      </w:rPr>
      <w:tab/>
    </w:r>
  </w:p>
  <w:p w:rsidRPr="00566298" w:rsidR="00E676EB" w:rsidP="00566298" w:rsidRDefault="00E676EB" w14:paraId="7D08A84D" w14:textId="21E122F1">
    <w:pPr>
      <w:pStyle w:val="Footer"/>
      <w:spacing w:before="100" w:beforeAutospacing="1"/>
      <w:rPr>
        <w:bCs/>
        <w:i/>
        <w:snapToGrid w:val="0"/>
        <w:sz w:val="14"/>
      </w:rPr>
    </w:pPr>
    <w:r>
      <w:rPr>
        <w:bCs/>
        <w:i/>
        <w:snapToGrid w:val="0"/>
        <w:sz w:val="14"/>
      </w:rPr>
      <w:t xml:space="preserve">Printed copies are current on date of printing only - </w:t>
    </w:r>
    <w:r>
      <w:rPr>
        <w:bCs/>
        <w:i/>
        <w:snapToGrid w:val="0"/>
        <w:sz w:val="14"/>
      </w:rPr>
      <w:fldChar w:fldCharType="begin"/>
    </w:r>
    <w:r>
      <w:rPr>
        <w:bCs/>
        <w:i/>
        <w:snapToGrid w:val="0"/>
        <w:sz w:val="14"/>
      </w:rPr>
      <w:instrText xml:space="preserve"> TIME \@ "MM/dd/yyyy" </w:instrText>
    </w:r>
    <w:r>
      <w:rPr>
        <w:bCs/>
        <w:i/>
        <w:snapToGrid w:val="0"/>
        <w:sz w:val="14"/>
      </w:rPr>
      <w:fldChar w:fldCharType="separate"/>
    </w:r>
    <w:r w:rsidR="00745D05">
      <w:rPr>
        <w:bCs/>
        <w:i/>
        <w:noProof/>
        <w:snapToGrid w:val="0"/>
        <w:sz w:val="14"/>
      </w:rPr>
      <w:t>12/21/2022</w:t>
    </w:r>
    <w:r>
      <w:rPr>
        <w:bCs/>
        <w:i/>
        <w:snapToGrid w:val="0"/>
        <w:sz w:val="14"/>
      </w:rPr>
      <w:fldChar w:fldCharType="end"/>
    </w:r>
    <w:r>
      <w:rPr>
        <w:bCs/>
        <w:i/>
        <w:snapToGrid w:val="0"/>
        <w:sz w:val="14"/>
      </w:rPr>
      <w:t>. Always refer to the electronic version for the current release.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7C7A" w:rsidRDefault="001C7C7A" w14:paraId="1D797140" w14:textId="77777777">
      <w:r>
        <w:separator/>
      </w:r>
    </w:p>
  </w:footnote>
  <w:footnote w:type="continuationSeparator" w:id="0">
    <w:p w:rsidR="001C7C7A" w:rsidRDefault="001C7C7A" w14:paraId="5F547199" w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6EB" w:rsidRDefault="00E676EB" w14:paraId="51D6E3FE" w14:textId="777777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p14">
  <w:p w:rsidR="00E676EB" w:rsidRDefault="00E676EB" w14:paraId="504D9F30" w14:textId="77777777">
    <w:pPr>
      <w:pStyle w:val="Header"/>
      <w:rPr>
        <w:sz w:val="32"/>
      </w:rPr>
    </w:pPr>
    <w:r>
      <w:rPr>
        <w:noProof/>
      </w:rPr>
      <w:drawing>
        <wp:inline distT="0" distB="0" distL="0" distR="0" wp14:anchorId="3D9122EC" wp14:editId="03F59014">
          <wp:extent cx="1524000" cy="388620"/>
          <wp:effectExtent l="0" t="0" r="0" b="0"/>
          <wp:docPr id="3" name="Picture 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6175FB-038F-4664-98C5-69B991B832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6175FB-038F-4664-98C5-69B991B832EC}"/>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4000" cy="38862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6EB" w:rsidRDefault="00E676EB" w14:paraId="59E4D6FF" w14:textId="7777777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6EB" w:rsidRDefault="00E676EB" w14:paraId="05E5F6E6" w14:textId="77777777">
    <w:pPr>
      <w:pStyle w:val="Header"/>
      <w:pBdr>
        <w:bottom w:val="single" w:color="auto" w:sz="4" w:space="1"/>
      </w:pBdr>
    </w:pPr>
    <w:r>
      <w:t xml:space="preserve">                                             </w:t>
    </w:r>
  </w:p>
  <w:p w:rsidR="00E676EB" w:rsidRDefault="00E676EB" w14:paraId="623D9611" w14:textId="77777777">
    <w:pPr>
      <w:pStyle w:val="Header"/>
    </w:pPr>
  </w:p>
</w:hdr>
</file>

<file path=word/intelligence2.xml><?xml version="1.0" encoding="utf-8"?>
<int2:intelligence xmlns:int2="http://schemas.microsoft.com/office/intelligence/2020/intelligence">
  <int2:observations>
    <int2:textHash int2:hashCode="YA9sEkbuoS+MkK" int2:id="ybQTXinV">
      <int2:state int2:type="LegacyProofing" int2:value="Rejected"/>
    </int2:textHash>
    <int2:bookmark int2:bookmarkName="_Int_uPSICAR2" int2:invalidationBookmarkName="" int2:hashCode="akBmoBwolN/2Om" int2:id="jOQ4Ah5z">
      <int2:state int2:type="LegacyProofing" int2:value="Rejected"/>
    </int2:bookmark>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936"/>
        </w:tabs>
        <w:ind w:left="936" w:hanging="360"/>
      </w:pPr>
      <w:rPr>
        <w:rFonts w:ascii="Symbol" w:hAnsi="Symbol"/>
      </w:rPr>
    </w:lvl>
  </w:abstractNum>
  <w:abstractNum w:abstractNumId="1">
    <w:nsid w:val="00000005"/>
    <w:multiLevelType w:val="singleLevel"/>
    <w:tmpl w:val="00000005"/>
    <w:name w:val="WW8Num5"/>
    <w:lvl w:ilvl="0">
      <w:start w:val="1"/>
      <w:numFmt w:val="bullet"/>
      <w:lvlText w:val=""/>
      <w:lvlJc w:val="left"/>
      <w:pPr>
        <w:tabs>
          <w:tab w:val="num" w:pos="1440"/>
        </w:tabs>
        <w:ind w:left="1440" w:hanging="360"/>
      </w:pPr>
      <w:rPr>
        <w:rFonts w:ascii="Symbol" w:hAnsi="Symbol"/>
      </w:rPr>
    </w:lvl>
  </w:abstractNum>
  <w:abstractNum w:abstractNumId="2">
    <w:nsid w:val="00000006"/>
    <w:multiLevelType w:val="singleLevel"/>
    <w:tmpl w:val="00000006"/>
    <w:name w:val="WW8Num6"/>
    <w:lvl w:ilvl="0">
      <w:start w:val="1"/>
      <w:numFmt w:val="decimal"/>
      <w:lvlText w:val="%1."/>
      <w:lvlJc w:val="left"/>
      <w:pPr>
        <w:tabs>
          <w:tab w:val="num" w:pos="1440"/>
        </w:tabs>
        <w:ind w:left="1440" w:hanging="360"/>
      </w:pPr>
    </w:lvl>
  </w:abstractNum>
  <w:abstractNum w:abstractNumId="3">
    <w:nsid w:val="00000009"/>
    <w:multiLevelType w:val="singleLevel"/>
    <w:tmpl w:val="00000009"/>
    <w:name w:val="WW8Num9"/>
    <w:lvl w:ilvl="0">
      <w:start w:val="1"/>
      <w:numFmt w:val="decimal"/>
      <w:lvlText w:val="%1."/>
      <w:lvlJc w:val="left"/>
      <w:pPr>
        <w:tabs>
          <w:tab w:val="num" w:pos="1440"/>
        </w:tabs>
        <w:ind w:left="1440" w:hanging="360"/>
      </w:pPr>
    </w:lvl>
  </w:abstractNum>
  <w:abstractNum w:abstractNumId="4">
    <w:nsid w:val="00000010"/>
    <w:multiLevelType w:val="multilevel"/>
    <w:tmpl w:val="00000010"/>
    <w:name w:val="WW8Num18"/>
    <w:lvl w:ilvl="0">
      <w:start w:val="1"/>
      <w:numFmt w:val="bullet"/>
      <w:lvlText w:val=""/>
      <w:lvlJc w:val="left"/>
      <w:pPr>
        <w:tabs>
          <w:tab w:val="num" w:pos="1440"/>
        </w:tabs>
        <w:ind w:left="1440" w:hanging="360"/>
      </w:pPr>
      <w:rPr>
        <w:rFonts w:ascii="Symbol" w:hAnsi="Symbol" w:cs="StarSymbol"/>
        <w:sz w:val="12"/>
        <w:szCs w:val="12"/>
      </w:rPr>
    </w:lvl>
    <w:lvl w:ilvl="1">
      <w:start w:val="1"/>
      <w:numFmt w:val="bullet"/>
      <w:lvlText w:val="o"/>
      <w:lvlJc w:val="left"/>
      <w:pPr>
        <w:tabs>
          <w:tab w:val="num" w:pos="2160"/>
        </w:tabs>
        <w:ind w:left="2160" w:hanging="360"/>
      </w:pPr>
      <w:rPr>
        <w:rFonts w:ascii="Courier New" w:hAnsi="Courier New"/>
      </w:rPr>
    </w:lvl>
    <w:lvl w:ilvl="2">
      <w:start w:val="1"/>
      <w:numFmt w:val="bullet"/>
      <w:lvlText w:val=""/>
      <w:lvlJc w:val="left"/>
      <w:pPr>
        <w:tabs>
          <w:tab w:val="num" w:pos="2880"/>
        </w:tabs>
        <w:ind w:left="2880" w:hanging="360"/>
      </w:pPr>
      <w:rPr>
        <w:rFonts w:ascii="Wingdings" w:hAnsi="Wingdings"/>
        <w:b/>
        <w:i w:val="0"/>
        <w:color w:val="333399"/>
      </w:rPr>
    </w:lvl>
    <w:lvl w:ilvl="3">
      <w:start w:val="1"/>
      <w:numFmt w:val="bullet"/>
      <w:lvlText w:val=""/>
      <w:lvlJc w:val="left"/>
      <w:pPr>
        <w:tabs>
          <w:tab w:val="num" w:pos="3600"/>
        </w:tabs>
        <w:ind w:left="3600" w:hanging="360"/>
      </w:pPr>
      <w:rPr>
        <w:rFonts w:ascii="Symbol" w:hAnsi="Symbol" w:cs="StarSymbol"/>
        <w:sz w:val="12"/>
        <w:szCs w:val="12"/>
      </w:rPr>
    </w:lvl>
    <w:lvl w:ilvl="4">
      <w:start w:val="1"/>
      <w:numFmt w:val="bullet"/>
      <w:lvlText w:val="o"/>
      <w:lvlJc w:val="left"/>
      <w:pPr>
        <w:tabs>
          <w:tab w:val="num" w:pos="4320"/>
        </w:tabs>
        <w:ind w:left="4320" w:hanging="360"/>
      </w:pPr>
      <w:rPr>
        <w:rFonts w:ascii="Courier New" w:hAnsi="Courier New"/>
      </w:rPr>
    </w:lvl>
    <w:lvl w:ilvl="5">
      <w:start w:val="1"/>
      <w:numFmt w:val="bullet"/>
      <w:lvlText w:val=""/>
      <w:lvlJc w:val="left"/>
      <w:pPr>
        <w:tabs>
          <w:tab w:val="num" w:pos="5040"/>
        </w:tabs>
        <w:ind w:left="5040" w:hanging="360"/>
      </w:pPr>
      <w:rPr>
        <w:rFonts w:ascii="Wingdings" w:hAnsi="Wingdings"/>
        <w:b/>
        <w:i w:val="0"/>
        <w:color w:val="333399"/>
      </w:rPr>
    </w:lvl>
    <w:lvl w:ilvl="6">
      <w:start w:val="1"/>
      <w:numFmt w:val="bullet"/>
      <w:lvlText w:val=""/>
      <w:lvlJc w:val="left"/>
      <w:pPr>
        <w:tabs>
          <w:tab w:val="num" w:pos="5760"/>
        </w:tabs>
        <w:ind w:left="5760" w:hanging="360"/>
      </w:pPr>
      <w:rPr>
        <w:rFonts w:ascii="Symbol" w:hAnsi="Symbol" w:cs="StarSymbol"/>
        <w:sz w:val="12"/>
        <w:szCs w:val="12"/>
      </w:rPr>
    </w:lvl>
    <w:lvl w:ilvl="7">
      <w:start w:val="1"/>
      <w:numFmt w:val="bullet"/>
      <w:lvlText w:val="o"/>
      <w:lvlJc w:val="left"/>
      <w:pPr>
        <w:tabs>
          <w:tab w:val="num" w:pos="6480"/>
        </w:tabs>
        <w:ind w:left="6480" w:hanging="360"/>
      </w:pPr>
      <w:rPr>
        <w:rFonts w:ascii="Courier New" w:hAnsi="Courier New"/>
      </w:rPr>
    </w:lvl>
    <w:lvl w:ilvl="8">
      <w:start w:val="1"/>
      <w:numFmt w:val="bullet"/>
      <w:lvlText w:val=""/>
      <w:lvlJc w:val="left"/>
      <w:pPr>
        <w:tabs>
          <w:tab w:val="num" w:pos="7200"/>
        </w:tabs>
        <w:ind w:left="7200" w:hanging="360"/>
      </w:pPr>
      <w:rPr>
        <w:rFonts w:ascii="Wingdings" w:hAnsi="Wingdings"/>
        <w:b/>
        <w:i w:val="0"/>
        <w:color w:val="333399"/>
      </w:rPr>
    </w:lvl>
  </w:abstractNum>
  <w:abstractNum w:abstractNumId="5">
    <w:nsid w:val="002D6D90"/>
    <w:multiLevelType w:val="hybridMultilevel"/>
    <w:tmpl w:val="EB082768"/>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6">
    <w:nsid w:val="01AB1AA4"/>
    <w:multiLevelType w:val="multilevel"/>
    <w:tmpl w:val="84F08B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nsid w:val="01C51595"/>
    <w:multiLevelType w:val="multilevel"/>
    <w:tmpl w:val="84149C7E"/>
    <w:numStyleLink w:val="Headings2"/>
  </w:abstractNum>
  <w:abstractNum w:abstractNumId="8">
    <w:nsid w:val="08316BCA"/>
    <w:multiLevelType w:val="multilevel"/>
    <w:tmpl w:val="0ABC3322"/>
    <w:styleLink w:val="Headings"/>
    <w:lvl w:ilvl="0">
      <w:start w:val="1"/>
      <w:numFmt w:val="decimal"/>
      <w:lvlText w:val="%1"/>
      <w:lvlJc w:val="left"/>
      <w:pPr>
        <w:ind w:left="360" w:hanging="360"/>
      </w:pPr>
      <w:rPr>
        <w:rFonts w:hint="default"/>
      </w:rPr>
    </w:lvl>
    <w:lvl w:ilvl="1">
      <w:start w:val="1"/>
      <w:numFmt w:val="decimal"/>
      <w:lvlRestart w:val="0"/>
      <w:suff w:val="space"/>
      <w:lvlText w:val="%1.%2"/>
      <w:lvlJc w:val="left"/>
      <w:pPr>
        <w:ind w:left="720" w:hanging="360"/>
      </w:pPr>
      <w:rPr>
        <w:rFonts w:hint="default"/>
      </w:rPr>
    </w:lvl>
    <w:lvl w:ilvl="2">
      <w:start w:val="1"/>
      <w:numFmt w:val="decimal"/>
      <w:lvlRestart w:val="0"/>
      <w:suff w:val="space"/>
      <w:lvlText w:val="%2.%3.1"/>
      <w:lvlJc w:val="left"/>
      <w:pPr>
        <w:ind w:left="1080" w:hanging="360"/>
      </w:pPr>
      <w:rPr>
        <w:rFonts w:hint="default"/>
      </w:rPr>
    </w:lvl>
    <w:lvl w:ilvl="3">
      <w:start w:val="1"/>
      <w:numFmt w:val="decimal"/>
      <w:lvlRestart w:val="0"/>
      <w:pStyle w:val="Heading4"/>
      <w:suff w:val="space"/>
      <w:lvlText w:val="%3.%4.1.1"/>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0D287730"/>
    <w:multiLevelType w:val="hybridMultilevel"/>
    <w:tmpl w:val="91FAB8F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nsid w:val="125872D6"/>
    <w:multiLevelType w:val="hybridMultilevel"/>
    <w:tmpl w:val="BB7C2F06"/>
    <w:lvl w:ilvl="0" w:tplc="04090001">
      <w:start w:val="1"/>
      <w:numFmt w:val="bullet"/>
      <w:lvlText w:val=""/>
      <w:lvlJc w:val="left"/>
      <w:pPr>
        <w:ind w:left="720" w:hanging="360"/>
      </w:pPr>
      <w:rPr>
        <w:rFonts w:hint="default" w:ascii="Symbol" w:hAnsi="Symbol"/>
      </w:rPr>
    </w:lvl>
    <w:lvl w:ilvl="1" w:tplc="04090001">
      <w:start w:val="1"/>
      <w:numFmt w:val="bullet"/>
      <w:lvlText w:val=""/>
      <w:lvlJc w:val="left"/>
      <w:pPr>
        <w:ind w:left="1440" w:hanging="360"/>
      </w:pPr>
      <w:rPr>
        <w:rFonts w:hint="default" w:ascii="Symbol" w:hAnsi="Symbol"/>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nsid w:val="16975CD5"/>
    <w:multiLevelType w:val="hybridMultilevel"/>
    <w:tmpl w:val="28F8F808"/>
    <w:lvl w:ilvl="0" w:tplc="04090001">
      <w:start w:val="1"/>
      <w:numFmt w:val="bullet"/>
      <w:lvlText w:val=""/>
      <w:lvlJc w:val="left"/>
      <w:pPr>
        <w:ind w:left="1123" w:hanging="360"/>
      </w:pPr>
      <w:rPr>
        <w:rFonts w:hint="default" w:ascii="Symbol" w:hAnsi="Symbol"/>
      </w:rPr>
    </w:lvl>
    <w:lvl w:ilvl="1" w:tplc="04090003" w:tentative="1">
      <w:start w:val="1"/>
      <w:numFmt w:val="bullet"/>
      <w:lvlText w:val="o"/>
      <w:lvlJc w:val="left"/>
      <w:pPr>
        <w:ind w:left="1843" w:hanging="360"/>
      </w:pPr>
      <w:rPr>
        <w:rFonts w:hint="default" w:ascii="Courier New" w:hAnsi="Courier New" w:cs="Courier New"/>
      </w:rPr>
    </w:lvl>
    <w:lvl w:ilvl="2" w:tplc="04090005" w:tentative="1">
      <w:start w:val="1"/>
      <w:numFmt w:val="bullet"/>
      <w:lvlText w:val=""/>
      <w:lvlJc w:val="left"/>
      <w:pPr>
        <w:ind w:left="2563" w:hanging="360"/>
      </w:pPr>
      <w:rPr>
        <w:rFonts w:hint="default" w:ascii="Wingdings" w:hAnsi="Wingdings"/>
      </w:rPr>
    </w:lvl>
    <w:lvl w:ilvl="3" w:tplc="04090001" w:tentative="1">
      <w:start w:val="1"/>
      <w:numFmt w:val="bullet"/>
      <w:lvlText w:val=""/>
      <w:lvlJc w:val="left"/>
      <w:pPr>
        <w:ind w:left="3283" w:hanging="360"/>
      </w:pPr>
      <w:rPr>
        <w:rFonts w:hint="default" w:ascii="Symbol" w:hAnsi="Symbol"/>
      </w:rPr>
    </w:lvl>
    <w:lvl w:ilvl="4" w:tplc="04090003" w:tentative="1">
      <w:start w:val="1"/>
      <w:numFmt w:val="bullet"/>
      <w:lvlText w:val="o"/>
      <w:lvlJc w:val="left"/>
      <w:pPr>
        <w:ind w:left="4003" w:hanging="360"/>
      </w:pPr>
      <w:rPr>
        <w:rFonts w:hint="default" w:ascii="Courier New" w:hAnsi="Courier New" w:cs="Courier New"/>
      </w:rPr>
    </w:lvl>
    <w:lvl w:ilvl="5" w:tplc="04090005" w:tentative="1">
      <w:start w:val="1"/>
      <w:numFmt w:val="bullet"/>
      <w:lvlText w:val=""/>
      <w:lvlJc w:val="left"/>
      <w:pPr>
        <w:ind w:left="4723" w:hanging="360"/>
      </w:pPr>
      <w:rPr>
        <w:rFonts w:hint="default" w:ascii="Wingdings" w:hAnsi="Wingdings"/>
      </w:rPr>
    </w:lvl>
    <w:lvl w:ilvl="6" w:tplc="04090001" w:tentative="1">
      <w:start w:val="1"/>
      <w:numFmt w:val="bullet"/>
      <w:lvlText w:val=""/>
      <w:lvlJc w:val="left"/>
      <w:pPr>
        <w:ind w:left="5443" w:hanging="360"/>
      </w:pPr>
      <w:rPr>
        <w:rFonts w:hint="default" w:ascii="Symbol" w:hAnsi="Symbol"/>
      </w:rPr>
    </w:lvl>
    <w:lvl w:ilvl="7" w:tplc="04090003" w:tentative="1">
      <w:start w:val="1"/>
      <w:numFmt w:val="bullet"/>
      <w:lvlText w:val="o"/>
      <w:lvlJc w:val="left"/>
      <w:pPr>
        <w:ind w:left="6163" w:hanging="360"/>
      </w:pPr>
      <w:rPr>
        <w:rFonts w:hint="default" w:ascii="Courier New" w:hAnsi="Courier New" w:cs="Courier New"/>
      </w:rPr>
    </w:lvl>
    <w:lvl w:ilvl="8" w:tplc="04090005" w:tentative="1">
      <w:start w:val="1"/>
      <w:numFmt w:val="bullet"/>
      <w:lvlText w:val=""/>
      <w:lvlJc w:val="left"/>
      <w:pPr>
        <w:ind w:left="6883" w:hanging="360"/>
      </w:pPr>
      <w:rPr>
        <w:rFonts w:hint="default" w:ascii="Wingdings" w:hAnsi="Wingdings"/>
      </w:rPr>
    </w:lvl>
  </w:abstractNum>
  <w:abstractNum w:abstractNumId="12">
    <w:nsid w:val="179E4D6B"/>
    <w:multiLevelType w:val="multilevel"/>
    <w:tmpl w:val="6C660866"/>
    <w:lvl w:ilvl="0">
      <w:start w:val="4"/>
      <w:numFmt w:val="decimal"/>
      <w:lvlText w:val="%1"/>
      <w:lvlJc w:val="left"/>
      <w:pPr>
        <w:ind w:left="360" w:hanging="360"/>
      </w:pPr>
      <w:rPr>
        <w:rFonts w:hint="default"/>
      </w:rPr>
    </w:lvl>
    <w:lvl w:ilvl="1">
      <w:start w:val="2"/>
      <w:numFmt w:val="decimal"/>
      <w:lvlText w:val="%1.%2"/>
      <w:lvlJc w:val="left"/>
      <w:pPr>
        <w:ind w:left="835" w:hanging="360"/>
      </w:pPr>
      <w:rPr>
        <w:rFonts w:hint="default"/>
      </w:rPr>
    </w:lvl>
    <w:lvl w:ilvl="2">
      <w:start w:val="1"/>
      <w:numFmt w:val="decimal"/>
      <w:lvlText w:val="%1.%2.%3"/>
      <w:lvlJc w:val="left"/>
      <w:pPr>
        <w:ind w:left="1670" w:hanging="720"/>
      </w:pPr>
      <w:rPr>
        <w:rFonts w:hint="default"/>
      </w:rPr>
    </w:lvl>
    <w:lvl w:ilvl="3">
      <w:start w:val="1"/>
      <w:numFmt w:val="decimal"/>
      <w:lvlText w:val="%1.%2.%3.%4"/>
      <w:lvlJc w:val="left"/>
      <w:pPr>
        <w:ind w:left="2505" w:hanging="1080"/>
      </w:pPr>
      <w:rPr>
        <w:rFonts w:hint="default"/>
      </w:rPr>
    </w:lvl>
    <w:lvl w:ilvl="4">
      <w:start w:val="1"/>
      <w:numFmt w:val="decimal"/>
      <w:lvlText w:val="%1.%2.%3.%4.%5"/>
      <w:lvlJc w:val="left"/>
      <w:pPr>
        <w:ind w:left="2980" w:hanging="1080"/>
      </w:pPr>
      <w:rPr>
        <w:rFonts w:hint="default"/>
      </w:rPr>
    </w:lvl>
    <w:lvl w:ilvl="5">
      <w:start w:val="1"/>
      <w:numFmt w:val="decimal"/>
      <w:lvlText w:val="%1.%2.%3.%4.%5.%6"/>
      <w:lvlJc w:val="left"/>
      <w:pPr>
        <w:ind w:left="3815" w:hanging="1440"/>
      </w:pPr>
      <w:rPr>
        <w:rFonts w:hint="default"/>
      </w:rPr>
    </w:lvl>
    <w:lvl w:ilvl="6">
      <w:start w:val="1"/>
      <w:numFmt w:val="decimal"/>
      <w:lvlText w:val="%1.%2.%3.%4.%5.%6.%7"/>
      <w:lvlJc w:val="left"/>
      <w:pPr>
        <w:ind w:left="4290" w:hanging="1440"/>
      </w:pPr>
      <w:rPr>
        <w:rFonts w:hint="default"/>
      </w:rPr>
    </w:lvl>
    <w:lvl w:ilvl="7">
      <w:start w:val="1"/>
      <w:numFmt w:val="decimal"/>
      <w:lvlText w:val="%1.%2.%3.%4.%5.%6.%7.%8"/>
      <w:lvlJc w:val="left"/>
      <w:pPr>
        <w:ind w:left="5125" w:hanging="1800"/>
      </w:pPr>
      <w:rPr>
        <w:rFonts w:hint="default"/>
      </w:rPr>
    </w:lvl>
    <w:lvl w:ilvl="8">
      <w:start w:val="1"/>
      <w:numFmt w:val="decimal"/>
      <w:lvlText w:val="%1.%2.%3.%4.%5.%6.%7.%8.%9"/>
      <w:lvlJc w:val="left"/>
      <w:pPr>
        <w:ind w:left="5600" w:hanging="1800"/>
      </w:pPr>
      <w:rPr>
        <w:rFonts w:hint="default"/>
      </w:rPr>
    </w:lvl>
  </w:abstractNum>
  <w:abstractNum w:abstractNumId="13">
    <w:nsid w:val="1E6412E4"/>
    <w:multiLevelType w:val="multilevel"/>
    <w:tmpl w:val="07E07D1A"/>
    <w:lvl w:ilvl="0">
      <w:start w:val="5"/>
      <w:numFmt w:val="decimal"/>
      <w:lvlText w:val="%1"/>
      <w:lvlJc w:val="left"/>
      <w:pPr>
        <w:ind w:left="360" w:hanging="360"/>
      </w:pPr>
      <w:rPr>
        <w:rFonts w:hint="default"/>
      </w:rPr>
    </w:lvl>
    <w:lvl w:ilvl="1">
      <w:start w:val="2"/>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256" w:hanging="1800"/>
      </w:pPr>
      <w:rPr>
        <w:rFonts w:hint="default"/>
      </w:rPr>
    </w:lvl>
  </w:abstractNum>
  <w:abstractNum w:abstractNumId="14">
    <w:nsid w:val="20B630C3"/>
    <w:multiLevelType w:val="multilevel"/>
    <w:tmpl w:val="C2523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27B46EA5"/>
    <w:multiLevelType w:val="hybridMultilevel"/>
    <w:tmpl w:val="708E8E06"/>
    <w:lvl w:ilvl="0" w:tplc="04090001">
      <w:start w:val="1"/>
      <w:numFmt w:val="bullet"/>
      <w:lvlText w:val=""/>
      <w:lvlJc w:val="left"/>
      <w:pPr>
        <w:ind w:left="1195" w:hanging="360"/>
      </w:pPr>
      <w:rPr>
        <w:rFonts w:hint="default" w:ascii="Symbol" w:hAnsi="Symbol"/>
      </w:rPr>
    </w:lvl>
    <w:lvl w:ilvl="1" w:tplc="04090003" w:tentative="1">
      <w:start w:val="1"/>
      <w:numFmt w:val="bullet"/>
      <w:lvlText w:val="o"/>
      <w:lvlJc w:val="left"/>
      <w:pPr>
        <w:ind w:left="1915" w:hanging="360"/>
      </w:pPr>
      <w:rPr>
        <w:rFonts w:hint="default" w:ascii="Courier New" w:hAnsi="Courier New" w:cs="Courier New"/>
      </w:rPr>
    </w:lvl>
    <w:lvl w:ilvl="2" w:tplc="04090005" w:tentative="1">
      <w:start w:val="1"/>
      <w:numFmt w:val="bullet"/>
      <w:lvlText w:val=""/>
      <w:lvlJc w:val="left"/>
      <w:pPr>
        <w:ind w:left="2635" w:hanging="360"/>
      </w:pPr>
      <w:rPr>
        <w:rFonts w:hint="default" w:ascii="Wingdings" w:hAnsi="Wingdings"/>
      </w:rPr>
    </w:lvl>
    <w:lvl w:ilvl="3" w:tplc="04090001" w:tentative="1">
      <w:start w:val="1"/>
      <w:numFmt w:val="bullet"/>
      <w:lvlText w:val=""/>
      <w:lvlJc w:val="left"/>
      <w:pPr>
        <w:ind w:left="3355" w:hanging="360"/>
      </w:pPr>
      <w:rPr>
        <w:rFonts w:hint="default" w:ascii="Symbol" w:hAnsi="Symbol"/>
      </w:rPr>
    </w:lvl>
    <w:lvl w:ilvl="4" w:tplc="04090003" w:tentative="1">
      <w:start w:val="1"/>
      <w:numFmt w:val="bullet"/>
      <w:lvlText w:val="o"/>
      <w:lvlJc w:val="left"/>
      <w:pPr>
        <w:ind w:left="4075" w:hanging="360"/>
      </w:pPr>
      <w:rPr>
        <w:rFonts w:hint="default" w:ascii="Courier New" w:hAnsi="Courier New" w:cs="Courier New"/>
      </w:rPr>
    </w:lvl>
    <w:lvl w:ilvl="5" w:tplc="04090005" w:tentative="1">
      <w:start w:val="1"/>
      <w:numFmt w:val="bullet"/>
      <w:lvlText w:val=""/>
      <w:lvlJc w:val="left"/>
      <w:pPr>
        <w:ind w:left="4795" w:hanging="360"/>
      </w:pPr>
      <w:rPr>
        <w:rFonts w:hint="default" w:ascii="Wingdings" w:hAnsi="Wingdings"/>
      </w:rPr>
    </w:lvl>
    <w:lvl w:ilvl="6" w:tplc="04090001" w:tentative="1">
      <w:start w:val="1"/>
      <w:numFmt w:val="bullet"/>
      <w:lvlText w:val=""/>
      <w:lvlJc w:val="left"/>
      <w:pPr>
        <w:ind w:left="5515" w:hanging="360"/>
      </w:pPr>
      <w:rPr>
        <w:rFonts w:hint="default" w:ascii="Symbol" w:hAnsi="Symbol"/>
      </w:rPr>
    </w:lvl>
    <w:lvl w:ilvl="7" w:tplc="04090003" w:tentative="1">
      <w:start w:val="1"/>
      <w:numFmt w:val="bullet"/>
      <w:lvlText w:val="o"/>
      <w:lvlJc w:val="left"/>
      <w:pPr>
        <w:ind w:left="6235" w:hanging="360"/>
      </w:pPr>
      <w:rPr>
        <w:rFonts w:hint="default" w:ascii="Courier New" w:hAnsi="Courier New" w:cs="Courier New"/>
      </w:rPr>
    </w:lvl>
    <w:lvl w:ilvl="8" w:tplc="04090005" w:tentative="1">
      <w:start w:val="1"/>
      <w:numFmt w:val="bullet"/>
      <w:lvlText w:val=""/>
      <w:lvlJc w:val="left"/>
      <w:pPr>
        <w:ind w:left="6955" w:hanging="360"/>
      </w:pPr>
      <w:rPr>
        <w:rFonts w:hint="default" w:ascii="Wingdings" w:hAnsi="Wingdings"/>
      </w:rPr>
    </w:lvl>
  </w:abstractNum>
  <w:abstractNum w:abstractNumId="16">
    <w:nsid w:val="281F58FA"/>
    <w:multiLevelType w:val="hybridMultilevel"/>
    <w:tmpl w:val="74D475A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nsid w:val="2B7E4583"/>
    <w:multiLevelType w:val="multilevel"/>
    <w:tmpl w:val="0ABC3322"/>
    <w:numStyleLink w:val="Headings"/>
  </w:abstractNum>
  <w:abstractNum w:abstractNumId="18">
    <w:nsid w:val="2BDF5414"/>
    <w:multiLevelType w:val="hybridMultilevel"/>
    <w:tmpl w:val="B96AABA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9">
    <w:nsid w:val="39A35A0C"/>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53000BC"/>
    <w:multiLevelType w:val="hybridMultilevel"/>
    <w:tmpl w:val="1C20580A"/>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1">
    <w:nsid w:val="49CC6542"/>
    <w:multiLevelType w:val="hybridMultilevel"/>
    <w:tmpl w:val="D6341BD6"/>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2">
    <w:nsid w:val="51B97BFF"/>
    <w:multiLevelType w:val="hybridMultilevel"/>
    <w:tmpl w:val="4E50C00C"/>
    <w:lvl w:ilvl="0" w:tplc="04090001">
      <w:start w:val="1"/>
      <w:numFmt w:val="bullet"/>
      <w:lvlText w:val=""/>
      <w:lvlJc w:val="left"/>
      <w:pPr>
        <w:ind w:left="1152" w:hanging="360"/>
      </w:pPr>
      <w:rPr>
        <w:rFonts w:hint="default" w:ascii="Symbol" w:hAnsi="Symbol"/>
      </w:rPr>
    </w:lvl>
    <w:lvl w:ilvl="1" w:tplc="04090003" w:tentative="1">
      <w:start w:val="1"/>
      <w:numFmt w:val="bullet"/>
      <w:lvlText w:val="o"/>
      <w:lvlJc w:val="left"/>
      <w:pPr>
        <w:ind w:left="1872" w:hanging="360"/>
      </w:pPr>
      <w:rPr>
        <w:rFonts w:hint="default" w:ascii="Courier New" w:hAnsi="Courier New" w:cs="Courier New"/>
      </w:rPr>
    </w:lvl>
    <w:lvl w:ilvl="2" w:tplc="04090005" w:tentative="1">
      <w:start w:val="1"/>
      <w:numFmt w:val="bullet"/>
      <w:lvlText w:val=""/>
      <w:lvlJc w:val="left"/>
      <w:pPr>
        <w:ind w:left="2592" w:hanging="360"/>
      </w:pPr>
      <w:rPr>
        <w:rFonts w:hint="default" w:ascii="Wingdings" w:hAnsi="Wingdings"/>
      </w:rPr>
    </w:lvl>
    <w:lvl w:ilvl="3" w:tplc="04090001" w:tentative="1">
      <w:start w:val="1"/>
      <w:numFmt w:val="bullet"/>
      <w:lvlText w:val=""/>
      <w:lvlJc w:val="left"/>
      <w:pPr>
        <w:ind w:left="3312" w:hanging="360"/>
      </w:pPr>
      <w:rPr>
        <w:rFonts w:hint="default" w:ascii="Symbol" w:hAnsi="Symbol"/>
      </w:rPr>
    </w:lvl>
    <w:lvl w:ilvl="4" w:tplc="04090003" w:tentative="1">
      <w:start w:val="1"/>
      <w:numFmt w:val="bullet"/>
      <w:lvlText w:val="o"/>
      <w:lvlJc w:val="left"/>
      <w:pPr>
        <w:ind w:left="4032" w:hanging="360"/>
      </w:pPr>
      <w:rPr>
        <w:rFonts w:hint="default" w:ascii="Courier New" w:hAnsi="Courier New" w:cs="Courier New"/>
      </w:rPr>
    </w:lvl>
    <w:lvl w:ilvl="5" w:tplc="04090005" w:tentative="1">
      <w:start w:val="1"/>
      <w:numFmt w:val="bullet"/>
      <w:lvlText w:val=""/>
      <w:lvlJc w:val="left"/>
      <w:pPr>
        <w:ind w:left="4752" w:hanging="360"/>
      </w:pPr>
      <w:rPr>
        <w:rFonts w:hint="default" w:ascii="Wingdings" w:hAnsi="Wingdings"/>
      </w:rPr>
    </w:lvl>
    <w:lvl w:ilvl="6" w:tplc="04090001" w:tentative="1">
      <w:start w:val="1"/>
      <w:numFmt w:val="bullet"/>
      <w:lvlText w:val=""/>
      <w:lvlJc w:val="left"/>
      <w:pPr>
        <w:ind w:left="5472" w:hanging="360"/>
      </w:pPr>
      <w:rPr>
        <w:rFonts w:hint="default" w:ascii="Symbol" w:hAnsi="Symbol"/>
      </w:rPr>
    </w:lvl>
    <w:lvl w:ilvl="7" w:tplc="04090003" w:tentative="1">
      <w:start w:val="1"/>
      <w:numFmt w:val="bullet"/>
      <w:lvlText w:val="o"/>
      <w:lvlJc w:val="left"/>
      <w:pPr>
        <w:ind w:left="6192" w:hanging="360"/>
      </w:pPr>
      <w:rPr>
        <w:rFonts w:hint="default" w:ascii="Courier New" w:hAnsi="Courier New" w:cs="Courier New"/>
      </w:rPr>
    </w:lvl>
    <w:lvl w:ilvl="8" w:tplc="04090005" w:tentative="1">
      <w:start w:val="1"/>
      <w:numFmt w:val="bullet"/>
      <w:lvlText w:val=""/>
      <w:lvlJc w:val="left"/>
      <w:pPr>
        <w:ind w:left="6912" w:hanging="360"/>
      </w:pPr>
      <w:rPr>
        <w:rFonts w:hint="default" w:ascii="Wingdings" w:hAnsi="Wingdings"/>
      </w:rPr>
    </w:lvl>
  </w:abstractNum>
  <w:abstractNum w:abstractNumId="23">
    <w:nsid w:val="55560284"/>
    <w:multiLevelType w:val="hybridMultilevel"/>
    <w:tmpl w:val="5A3C263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nsid w:val="556F3C43"/>
    <w:multiLevelType w:val="hybridMultilevel"/>
    <w:tmpl w:val="0B2297B0"/>
    <w:lvl w:ilvl="0" w:tplc="20EA1004">
      <w:numFmt w:val="bullet"/>
      <w:lvlText w:val=""/>
      <w:lvlJc w:val="left"/>
      <w:pPr>
        <w:tabs>
          <w:tab w:val="num" w:pos="600"/>
        </w:tabs>
        <w:ind w:left="600" w:hanging="360"/>
      </w:pPr>
      <w:rPr>
        <w:rFonts w:hint="default" w:ascii="Symbol" w:hAnsi="Symbol" w:eastAsia="Times New Roman" w:cs="Times New Roman"/>
      </w:rPr>
    </w:lvl>
    <w:lvl w:ilvl="1" w:tplc="04090003">
      <w:start w:val="1"/>
      <w:numFmt w:val="bullet"/>
      <w:lvlText w:val="o"/>
      <w:lvlJc w:val="left"/>
      <w:pPr>
        <w:tabs>
          <w:tab w:val="num" w:pos="1320"/>
        </w:tabs>
        <w:ind w:left="1320" w:hanging="360"/>
      </w:pPr>
      <w:rPr>
        <w:rFonts w:hint="default" w:ascii="Courier New" w:hAnsi="Courier New" w:cs="Courier New"/>
      </w:rPr>
    </w:lvl>
    <w:lvl w:ilvl="2" w:tplc="04090005" w:tentative="1">
      <w:start w:val="1"/>
      <w:numFmt w:val="bullet"/>
      <w:lvlText w:val=""/>
      <w:lvlJc w:val="left"/>
      <w:pPr>
        <w:tabs>
          <w:tab w:val="num" w:pos="2040"/>
        </w:tabs>
        <w:ind w:left="2040" w:hanging="360"/>
      </w:pPr>
      <w:rPr>
        <w:rFonts w:hint="default" w:ascii="Wingdings" w:hAnsi="Wingdings"/>
      </w:rPr>
    </w:lvl>
    <w:lvl w:ilvl="3" w:tplc="04090001" w:tentative="1">
      <w:start w:val="1"/>
      <w:numFmt w:val="bullet"/>
      <w:lvlText w:val=""/>
      <w:lvlJc w:val="left"/>
      <w:pPr>
        <w:tabs>
          <w:tab w:val="num" w:pos="2760"/>
        </w:tabs>
        <w:ind w:left="2760" w:hanging="360"/>
      </w:pPr>
      <w:rPr>
        <w:rFonts w:hint="default" w:ascii="Symbol" w:hAnsi="Symbol"/>
      </w:rPr>
    </w:lvl>
    <w:lvl w:ilvl="4" w:tplc="04090003" w:tentative="1">
      <w:start w:val="1"/>
      <w:numFmt w:val="bullet"/>
      <w:lvlText w:val="o"/>
      <w:lvlJc w:val="left"/>
      <w:pPr>
        <w:tabs>
          <w:tab w:val="num" w:pos="3480"/>
        </w:tabs>
        <w:ind w:left="3480" w:hanging="360"/>
      </w:pPr>
      <w:rPr>
        <w:rFonts w:hint="default" w:ascii="Courier New" w:hAnsi="Courier New" w:cs="Courier New"/>
      </w:rPr>
    </w:lvl>
    <w:lvl w:ilvl="5" w:tplc="04090005" w:tentative="1">
      <w:start w:val="1"/>
      <w:numFmt w:val="bullet"/>
      <w:lvlText w:val=""/>
      <w:lvlJc w:val="left"/>
      <w:pPr>
        <w:tabs>
          <w:tab w:val="num" w:pos="4200"/>
        </w:tabs>
        <w:ind w:left="4200" w:hanging="360"/>
      </w:pPr>
      <w:rPr>
        <w:rFonts w:hint="default" w:ascii="Wingdings" w:hAnsi="Wingdings"/>
      </w:rPr>
    </w:lvl>
    <w:lvl w:ilvl="6" w:tplc="04090001" w:tentative="1">
      <w:start w:val="1"/>
      <w:numFmt w:val="bullet"/>
      <w:lvlText w:val=""/>
      <w:lvlJc w:val="left"/>
      <w:pPr>
        <w:tabs>
          <w:tab w:val="num" w:pos="4920"/>
        </w:tabs>
        <w:ind w:left="4920" w:hanging="360"/>
      </w:pPr>
      <w:rPr>
        <w:rFonts w:hint="default" w:ascii="Symbol" w:hAnsi="Symbol"/>
      </w:rPr>
    </w:lvl>
    <w:lvl w:ilvl="7" w:tplc="04090003" w:tentative="1">
      <w:start w:val="1"/>
      <w:numFmt w:val="bullet"/>
      <w:lvlText w:val="o"/>
      <w:lvlJc w:val="left"/>
      <w:pPr>
        <w:tabs>
          <w:tab w:val="num" w:pos="5640"/>
        </w:tabs>
        <w:ind w:left="5640" w:hanging="360"/>
      </w:pPr>
      <w:rPr>
        <w:rFonts w:hint="default" w:ascii="Courier New" w:hAnsi="Courier New" w:cs="Courier New"/>
      </w:rPr>
    </w:lvl>
    <w:lvl w:ilvl="8" w:tplc="04090005" w:tentative="1">
      <w:start w:val="1"/>
      <w:numFmt w:val="bullet"/>
      <w:lvlText w:val=""/>
      <w:lvlJc w:val="left"/>
      <w:pPr>
        <w:tabs>
          <w:tab w:val="num" w:pos="6360"/>
        </w:tabs>
        <w:ind w:left="6360" w:hanging="360"/>
      </w:pPr>
      <w:rPr>
        <w:rFonts w:hint="default" w:ascii="Wingdings" w:hAnsi="Wingdings"/>
      </w:rPr>
    </w:lvl>
  </w:abstractNum>
  <w:abstractNum w:abstractNumId="25">
    <w:nsid w:val="5B046108"/>
    <w:multiLevelType w:val="hybridMultilevel"/>
    <w:tmpl w:val="9756698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6">
    <w:nsid w:val="5BB509D1"/>
    <w:multiLevelType w:val="hybridMultilevel"/>
    <w:tmpl w:val="A5228D08"/>
    <w:lvl w:ilvl="0" w:tplc="04090001">
      <w:start w:val="1"/>
      <w:numFmt w:val="bullet"/>
      <w:lvlText w:val=""/>
      <w:lvlJc w:val="left"/>
      <w:pPr>
        <w:ind w:left="1224" w:hanging="360"/>
      </w:pPr>
      <w:rPr>
        <w:rFonts w:hint="default" w:ascii="Symbol" w:hAnsi="Symbol"/>
      </w:rPr>
    </w:lvl>
    <w:lvl w:ilvl="1" w:tplc="04090003" w:tentative="1">
      <w:start w:val="1"/>
      <w:numFmt w:val="bullet"/>
      <w:lvlText w:val="o"/>
      <w:lvlJc w:val="left"/>
      <w:pPr>
        <w:ind w:left="1944" w:hanging="360"/>
      </w:pPr>
      <w:rPr>
        <w:rFonts w:hint="default" w:ascii="Courier New" w:hAnsi="Courier New" w:cs="Courier New"/>
      </w:rPr>
    </w:lvl>
    <w:lvl w:ilvl="2" w:tplc="04090005" w:tentative="1">
      <w:start w:val="1"/>
      <w:numFmt w:val="bullet"/>
      <w:lvlText w:val=""/>
      <w:lvlJc w:val="left"/>
      <w:pPr>
        <w:ind w:left="2664" w:hanging="360"/>
      </w:pPr>
      <w:rPr>
        <w:rFonts w:hint="default" w:ascii="Wingdings" w:hAnsi="Wingdings"/>
      </w:rPr>
    </w:lvl>
    <w:lvl w:ilvl="3" w:tplc="04090001" w:tentative="1">
      <w:start w:val="1"/>
      <w:numFmt w:val="bullet"/>
      <w:lvlText w:val=""/>
      <w:lvlJc w:val="left"/>
      <w:pPr>
        <w:ind w:left="3384" w:hanging="360"/>
      </w:pPr>
      <w:rPr>
        <w:rFonts w:hint="default" w:ascii="Symbol" w:hAnsi="Symbol"/>
      </w:rPr>
    </w:lvl>
    <w:lvl w:ilvl="4" w:tplc="04090003" w:tentative="1">
      <w:start w:val="1"/>
      <w:numFmt w:val="bullet"/>
      <w:lvlText w:val="o"/>
      <w:lvlJc w:val="left"/>
      <w:pPr>
        <w:ind w:left="4104" w:hanging="360"/>
      </w:pPr>
      <w:rPr>
        <w:rFonts w:hint="default" w:ascii="Courier New" w:hAnsi="Courier New" w:cs="Courier New"/>
      </w:rPr>
    </w:lvl>
    <w:lvl w:ilvl="5" w:tplc="04090005" w:tentative="1">
      <w:start w:val="1"/>
      <w:numFmt w:val="bullet"/>
      <w:lvlText w:val=""/>
      <w:lvlJc w:val="left"/>
      <w:pPr>
        <w:ind w:left="4824" w:hanging="360"/>
      </w:pPr>
      <w:rPr>
        <w:rFonts w:hint="default" w:ascii="Wingdings" w:hAnsi="Wingdings"/>
      </w:rPr>
    </w:lvl>
    <w:lvl w:ilvl="6" w:tplc="04090001" w:tentative="1">
      <w:start w:val="1"/>
      <w:numFmt w:val="bullet"/>
      <w:lvlText w:val=""/>
      <w:lvlJc w:val="left"/>
      <w:pPr>
        <w:ind w:left="5544" w:hanging="360"/>
      </w:pPr>
      <w:rPr>
        <w:rFonts w:hint="default" w:ascii="Symbol" w:hAnsi="Symbol"/>
      </w:rPr>
    </w:lvl>
    <w:lvl w:ilvl="7" w:tplc="04090003" w:tentative="1">
      <w:start w:val="1"/>
      <w:numFmt w:val="bullet"/>
      <w:lvlText w:val="o"/>
      <w:lvlJc w:val="left"/>
      <w:pPr>
        <w:ind w:left="6264" w:hanging="360"/>
      </w:pPr>
      <w:rPr>
        <w:rFonts w:hint="default" w:ascii="Courier New" w:hAnsi="Courier New" w:cs="Courier New"/>
      </w:rPr>
    </w:lvl>
    <w:lvl w:ilvl="8" w:tplc="04090005" w:tentative="1">
      <w:start w:val="1"/>
      <w:numFmt w:val="bullet"/>
      <w:lvlText w:val=""/>
      <w:lvlJc w:val="left"/>
      <w:pPr>
        <w:ind w:left="6984" w:hanging="360"/>
      </w:pPr>
      <w:rPr>
        <w:rFonts w:hint="default" w:ascii="Wingdings" w:hAnsi="Wingdings"/>
      </w:rPr>
    </w:lvl>
  </w:abstractNum>
  <w:abstractNum w:abstractNumId="27">
    <w:nsid w:val="6F9C07C0"/>
    <w:multiLevelType w:val="hybridMultilevel"/>
    <w:tmpl w:val="F6FEF8D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nsid w:val="714533E6"/>
    <w:multiLevelType w:val="multilevel"/>
    <w:tmpl w:val="63FADCD8"/>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9">
    <w:nsid w:val="72457E5D"/>
    <w:multiLevelType w:val="multilevel"/>
    <w:tmpl w:val="84149C7E"/>
    <w:styleLink w:val="Headings2"/>
    <w:lvl w:ilvl="0">
      <w:start w:val="1"/>
      <w:numFmt w:val="decimal"/>
      <w:suff w:val="space"/>
      <w:lvlText w:val="%1."/>
      <w:lvlJc w:val="left"/>
      <w:pPr>
        <w:ind w:left="403" w:hanging="43"/>
      </w:pPr>
      <w:rPr>
        <w:rFonts w:hint="default" w:ascii="Arial" w:hAnsi="Arial"/>
        <w:sz w:val="24"/>
      </w:rPr>
    </w:lvl>
    <w:lvl w:ilvl="1">
      <w:start w:val="1"/>
      <w:numFmt w:val="decimal"/>
      <w:pStyle w:val="Heading2"/>
      <w:suff w:val="space"/>
      <w:lvlText w:val="%1.%2."/>
      <w:lvlJc w:val="left"/>
      <w:pPr>
        <w:ind w:left="1177" w:hanging="43"/>
      </w:pPr>
      <w:rPr>
        <w:rFonts w:hint="default" w:ascii="Arial" w:hAnsi="Arial"/>
        <w:sz w:val="24"/>
      </w:rPr>
    </w:lvl>
    <w:lvl w:ilvl="2">
      <w:start w:val="1"/>
      <w:numFmt w:val="decimal"/>
      <w:suff w:val="space"/>
      <w:lvlText w:val="%1.%2.%3."/>
      <w:lvlJc w:val="left"/>
      <w:pPr>
        <w:ind w:left="547" w:hanging="43"/>
      </w:pPr>
      <w:rPr>
        <w:rFonts w:hint="default" w:ascii="Arial" w:hAnsi="Arial"/>
        <w:sz w:val="24"/>
      </w:rPr>
    </w:lvl>
    <w:lvl w:ilvl="3">
      <w:start w:val="1"/>
      <w:numFmt w:val="decimal"/>
      <w:lvlText w:val="(%4)"/>
      <w:lvlJc w:val="left"/>
      <w:pPr>
        <w:ind w:left="619" w:hanging="43"/>
      </w:pPr>
      <w:rPr>
        <w:rFonts w:hint="default"/>
      </w:rPr>
    </w:lvl>
    <w:lvl w:ilvl="4">
      <w:start w:val="1"/>
      <w:numFmt w:val="lowerLetter"/>
      <w:lvlText w:val="(%5)"/>
      <w:lvlJc w:val="left"/>
      <w:pPr>
        <w:ind w:left="691" w:hanging="43"/>
      </w:pPr>
      <w:rPr>
        <w:rFonts w:hint="default"/>
      </w:rPr>
    </w:lvl>
    <w:lvl w:ilvl="5">
      <w:start w:val="1"/>
      <w:numFmt w:val="lowerRoman"/>
      <w:lvlText w:val="(%6)"/>
      <w:lvlJc w:val="left"/>
      <w:pPr>
        <w:ind w:left="763" w:hanging="43"/>
      </w:pPr>
      <w:rPr>
        <w:rFonts w:hint="default"/>
      </w:rPr>
    </w:lvl>
    <w:lvl w:ilvl="6">
      <w:start w:val="1"/>
      <w:numFmt w:val="decimal"/>
      <w:lvlText w:val="%7."/>
      <w:lvlJc w:val="left"/>
      <w:pPr>
        <w:ind w:left="835" w:hanging="43"/>
      </w:pPr>
      <w:rPr>
        <w:rFonts w:hint="default"/>
      </w:rPr>
    </w:lvl>
    <w:lvl w:ilvl="7">
      <w:start w:val="1"/>
      <w:numFmt w:val="lowerLetter"/>
      <w:lvlText w:val="%8."/>
      <w:lvlJc w:val="left"/>
      <w:pPr>
        <w:ind w:left="907" w:hanging="43"/>
      </w:pPr>
      <w:rPr>
        <w:rFonts w:hint="default"/>
      </w:rPr>
    </w:lvl>
    <w:lvl w:ilvl="8">
      <w:start w:val="1"/>
      <w:numFmt w:val="lowerRoman"/>
      <w:lvlText w:val="%9."/>
      <w:lvlJc w:val="left"/>
      <w:pPr>
        <w:ind w:left="979" w:hanging="43"/>
      </w:pPr>
      <w:rPr>
        <w:rFonts w:hint="default"/>
      </w:rPr>
    </w:lvl>
  </w:abstractNum>
  <w:abstractNum w:abstractNumId="30">
    <w:nsid w:val="79DA7507"/>
    <w:multiLevelType w:val="multilevel"/>
    <w:tmpl w:val="7B9457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nsid w:val="7A740113"/>
    <w:multiLevelType w:val="hybridMultilevel"/>
    <w:tmpl w:val="4A4A8F00"/>
    <w:lvl w:ilvl="0" w:tplc="21725592">
      <w:start w:val="1"/>
      <w:numFmt w:val="decimal"/>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2">
    <w:nsid w:val="7B791734"/>
    <w:multiLevelType w:val="multilevel"/>
    <w:tmpl w:val="9250983E"/>
    <w:lvl w:ilvl="0">
      <w:start w:val="1"/>
      <w:numFmt w:val="bullet"/>
      <w:lvlText w:val=""/>
      <w:lvlJc w:val="left"/>
      <w:pPr>
        <w:tabs>
          <w:tab w:val="num" w:pos="1080"/>
        </w:tabs>
        <w:ind w:left="1080" w:hanging="360"/>
      </w:pPr>
      <w:rPr>
        <w:rFonts w:hint="default" w:ascii="Symbol" w:hAnsi="Symbol"/>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33">
    <w:nsid w:val="7C1B5B97"/>
    <w:multiLevelType w:val="hybridMultilevel"/>
    <w:tmpl w:val="F686F44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num w:numId="1">
    <w:abstractNumId w:val="19"/>
  </w:num>
  <w:num w:numId="2">
    <w:abstractNumId w:val="8"/>
  </w:num>
  <w:num w:numId="3">
    <w:abstractNumId w:val="17"/>
  </w:num>
  <w:num w:numId="4">
    <w:abstractNumId w:val="29"/>
  </w:num>
  <w:num w:numId="5">
    <w:abstractNumId w:val="7"/>
  </w:num>
  <w:num w:numId="6">
    <w:abstractNumId w:val="30"/>
  </w:num>
  <w:num w:numId="7">
    <w:abstractNumId w:val="29"/>
  </w:num>
  <w:num w:numId="8">
    <w:abstractNumId w:val="29"/>
  </w:num>
  <w:num w:numId="9">
    <w:abstractNumId w:val="29"/>
  </w:num>
  <w:num w:numId="10">
    <w:abstractNumId w:val="29"/>
  </w:num>
  <w:num w:numId="11">
    <w:abstractNumId w:val="29"/>
  </w:num>
  <w:num w:numId="12">
    <w:abstractNumId w:val="29"/>
  </w:num>
  <w:num w:numId="13">
    <w:abstractNumId w:val="24"/>
  </w:num>
  <w:num w:numId="14">
    <w:abstractNumId w:val="29"/>
  </w:num>
  <w:num w:numId="15">
    <w:abstractNumId w:val="29"/>
  </w:num>
  <w:num w:numId="16">
    <w:abstractNumId w:val="29"/>
  </w:num>
  <w:num w:numId="17">
    <w:abstractNumId w:val="29"/>
  </w:num>
  <w:num w:numId="18">
    <w:abstractNumId w:val="29"/>
  </w:num>
  <w:num w:numId="19">
    <w:abstractNumId w:val="29"/>
  </w:num>
  <w:num w:numId="20">
    <w:abstractNumId w:val="29"/>
  </w:num>
  <w:num w:numId="21">
    <w:abstractNumId w:val="6"/>
  </w:num>
  <w:num w:numId="22">
    <w:abstractNumId w:val="29"/>
  </w:num>
  <w:num w:numId="23">
    <w:abstractNumId w:val="29"/>
  </w:num>
  <w:num w:numId="24">
    <w:abstractNumId w:val="29"/>
  </w:num>
  <w:num w:numId="25">
    <w:abstractNumId w:val="29"/>
  </w:num>
  <w:num w:numId="26">
    <w:abstractNumId w:val="29"/>
  </w:num>
  <w:num w:numId="27">
    <w:abstractNumId w:val="29"/>
  </w:num>
  <w:num w:numId="28">
    <w:abstractNumId w:val="15"/>
  </w:num>
  <w:num w:numId="29">
    <w:abstractNumId w:val="25"/>
  </w:num>
  <w:num w:numId="30">
    <w:abstractNumId w:val="22"/>
  </w:num>
  <w:num w:numId="31">
    <w:abstractNumId w:val="5"/>
  </w:num>
  <w:num w:numId="32">
    <w:abstractNumId w:val="32"/>
  </w:num>
  <w:num w:numId="33">
    <w:abstractNumId w:val="11"/>
  </w:num>
  <w:num w:numId="34">
    <w:abstractNumId w:val="28"/>
  </w:num>
  <w:num w:numId="35">
    <w:abstractNumId w:val="21"/>
  </w:num>
  <w:num w:numId="36">
    <w:abstractNumId w:val="20"/>
  </w:num>
  <w:num w:numId="37">
    <w:abstractNumId w:val="26"/>
  </w:num>
  <w:num w:numId="38">
    <w:abstractNumId w:val="14"/>
  </w:num>
  <w:num w:numId="39">
    <w:abstractNumId w:val="16"/>
  </w:num>
  <w:num w:numId="40">
    <w:abstractNumId w:val="33"/>
  </w:num>
  <w:num w:numId="41">
    <w:abstractNumId w:val="29"/>
    <w:lvlOverride w:ilvl="0">
      <w:startOverride w:val="3"/>
    </w:lvlOverride>
    <w:lvlOverride w:ilvl="1">
      <w:startOverride w:val="4"/>
    </w:lvlOverride>
  </w:num>
  <w:num w:numId="42">
    <w:abstractNumId w:val="12"/>
  </w:num>
  <w:num w:numId="43">
    <w:abstractNumId w:val="13"/>
  </w:num>
  <w:num w:numId="44">
    <w:abstractNumId w:val="27"/>
  </w:num>
  <w:num w:numId="45">
    <w:abstractNumId w:val="18"/>
  </w:num>
  <w:num w:numId="46">
    <w:abstractNumId w:val="9"/>
  </w:num>
  <w:num w:numId="47">
    <w:abstractNumId w:val="10"/>
  </w:num>
  <w:num w:numId="48">
    <w:abstractNumId w:val="23"/>
  </w:num>
  <w:num w:numId="49">
    <w:abstractNumId w:val="31"/>
  </w:num>
  <w:numIdMacAtCleanup w:val="5"/>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D57"/>
    <w:rsid w:val="00001243"/>
    <w:rsid w:val="000324B3"/>
    <w:rsid w:val="00032C69"/>
    <w:rsid w:val="00050714"/>
    <w:rsid w:val="00065178"/>
    <w:rsid w:val="00084456"/>
    <w:rsid w:val="00097319"/>
    <w:rsid w:val="000A3F25"/>
    <w:rsid w:val="000C58FF"/>
    <w:rsid w:val="000C74B2"/>
    <w:rsid w:val="001267B1"/>
    <w:rsid w:val="00133994"/>
    <w:rsid w:val="00140A70"/>
    <w:rsid w:val="001677D9"/>
    <w:rsid w:val="00190A45"/>
    <w:rsid w:val="00193769"/>
    <w:rsid w:val="0019538E"/>
    <w:rsid w:val="00196E7D"/>
    <w:rsid w:val="001C7C7A"/>
    <w:rsid w:val="001D08C8"/>
    <w:rsid w:val="001E2AC5"/>
    <w:rsid w:val="001F5AD1"/>
    <w:rsid w:val="002039EE"/>
    <w:rsid w:val="00210FB1"/>
    <w:rsid w:val="002234A8"/>
    <w:rsid w:val="00231E2A"/>
    <w:rsid w:val="002476A3"/>
    <w:rsid w:val="0026159B"/>
    <w:rsid w:val="00272E71"/>
    <w:rsid w:val="002B2FB8"/>
    <w:rsid w:val="002B5A72"/>
    <w:rsid w:val="002C3590"/>
    <w:rsid w:val="002D1D3E"/>
    <w:rsid w:val="002D3470"/>
    <w:rsid w:val="002E66F4"/>
    <w:rsid w:val="00312430"/>
    <w:rsid w:val="00320489"/>
    <w:rsid w:val="00333A76"/>
    <w:rsid w:val="0033685F"/>
    <w:rsid w:val="003572CE"/>
    <w:rsid w:val="003751D9"/>
    <w:rsid w:val="004327CC"/>
    <w:rsid w:val="0045480B"/>
    <w:rsid w:val="00456D34"/>
    <w:rsid w:val="004571E7"/>
    <w:rsid w:val="00461B5B"/>
    <w:rsid w:val="004642B1"/>
    <w:rsid w:val="004645B0"/>
    <w:rsid w:val="00485D89"/>
    <w:rsid w:val="004931C1"/>
    <w:rsid w:val="004A199F"/>
    <w:rsid w:val="004A2026"/>
    <w:rsid w:val="004A27EA"/>
    <w:rsid w:val="004B0829"/>
    <w:rsid w:val="004B7DE6"/>
    <w:rsid w:val="004E30D9"/>
    <w:rsid w:val="004F2AC9"/>
    <w:rsid w:val="004F467C"/>
    <w:rsid w:val="004F6E72"/>
    <w:rsid w:val="005062FD"/>
    <w:rsid w:val="0052055C"/>
    <w:rsid w:val="00524318"/>
    <w:rsid w:val="00562914"/>
    <w:rsid w:val="00566298"/>
    <w:rsid w:val="005B39C4"/>
    <w:rsid w:val="005B62C5"/>
    <w:rsid w:val="005D2662"/>
    <w:rsid w:val="005D684C"/>
    <w:rsid w:val="005D7E81"/>
    <w:rsid w:val="005E7584"/>
    <w:rsid w:val="00602B7A"/>
    <w:rsid w:val="00632C3B"/>
    <w:rsid w:val="00653A0C"/>
    <w:rsid w:val="00694D79"/>
    <w:rsid w:val="006A2FC4"/>
    <w:rsid w:val="006A5DBA"/>
    <w:rsid w:val="006B1DE1"/>
    <w:rsid w:val="006B33B2"/>
    <w:rsid w:val="006B3C2A"/>
    <w:rsid w:val="006C7879"/>
    <w:rsid w:val="00736F04"/>
    <w:rsid w:val="00745D05"/>
    <w:rsid w:val="00784931"/>
    <w:rsid w:val="007B42B5"/>
    <w:rsid w:val="007D4C5D"/>
    <w:rsid w:val="007E0CDC"/>
    <w:rsid w:val="008338BC"/>
    <w:rsid w:val="00851A9B"/>
    <w:rsid w:val="00851F85"/>
    <w:rsid w:val="00865897"/>
    <w:rsid w:val="00871083"/>
    <w:rsid w:val="00873023"/>
    <w:rsid w:val="00890EBD"/>
    <w:rsid w:val="008B5D40"/>
    <w:rsid w:val="009009C1"/>
    <w:rsid w:val="00912B13"/>
    <w:rsid w:val="009224AC"/>
    <w:rsid w:val="009356BA"/>
    <w:rsid w:val="009561DA"/>
    <w:rsid w:val="009B0A63"/>
    <w:rsid w:val="009C3E31"/>
    <w:rsid w:val="009D4FE0"/>
    <w:rsid w:val="009E110A"/>
    <w:rsid w:val="009E53F2"/>
    <w:rsid w:val="009F0B60"/>
    <w:rsid w:val="009F17B5"/>
    <w:rsid w:val="00A0226A"/>
    <w:rsid w:val="00A04AEF"/>
    <w:rsid w:val="00A20F1A"/>
    <w:rsid w:val="00A20F89"/>
    <w:rsid w:val="00A26DF0"/>
    <w:rsid w:val="00A45379"/>
    <w:rsid w:val="00A610A4"/>
    <w:rsid w:val="00A9456A"/>
    <w:rsid w:val="00AA4823"/>
    <w:rsid w:val="00AC0D57"/>
    <w:rsid w:val="00AD0765"/>
    <w:rsid w:val="00AD0C9D"/>
    <w:rsid w:val="00AD5DC7"/>
    <w:rsid w:val="00AE5C5C"/>
    <w:rsid w:val="00AE6DDE"/>
    <w:rsid w:val="00B06D05"/>
    <w:rsid w:val="00B1405F"/>
    <w:rsid w:val="00B223B1"/>
    <w:rsid w:val="00B25D84"/>
    <w:rsid w:val="00B3576D"/>
    <w:rsid w:val="00B40796"/>
    <w:rsid w:val="00B43C09"/>
    <w:rsid w:val="00B563A7"/>
    <w:rsid w:val="00B85653"/>
    <w:rsid w:val="00BA5496"/>
    <w:rsid w:val="00BB1ADA"/>
    <w:rsid w:val="00BB6EB1"/>
    <w:rsid w:val="00BC43AA"/>
    <w:rsid w:val="00BE57D7"/>
    <w:rsid w:val="00BE5F0D"/>
    <w:rsid w:val="00C00CA7"/>
    <w:rsid w:val="00C01701"/>
    <w:rsid w:val="00C2035B"/>
    <w:rsid w:val="00C26C21"/>
    <w:rsid w:val="00C46133"/>
    <w:rsid w:val="00C545C7"/>
    <w:rsid w:val="00C57D33"/>
    <w:rsid w:val="00C720DA"/>
    <w:rsid w:val="00C833B9"/>
    <w:rsid w:val="00C96AE8"/>
    <w:rsid w:val="00CA3117"/>
    <w:rsid w:val="00CC5448"/>
    <w:rsid w:val="00CE5AD2"/>
    <w:rsid w:val="00CF4F00"/>
    <w:rsid w:val="00D00827"/>
    <w:rsid w:val="00D10D5F"/>
    <w:rsid w:val="00D22E79"/>
    <w:rsid w:val="00D506A1"/>
    <w:rsid w:val="00D67B7B"/>
    <w:rsid w:val="00D872D4"/>
    <w:rsid w:val="00D94D9E"/>
    <w:rsid w:val="00DA08F8"/>
    <w:rsid w:val="00DA1E9F"/>
    <w:rsid w:val="00DA6E32"/>
    <w:rsid w:val="00DB4ADC"/>
    <w:rsid w:val="00E01047"/>
    <w:rsid w:val="00E120EC"/>
    <w:rsid w:val="00E1225E"/>
    <w:rsid w:val="00E3477B"/>
    <w:rsid w:val="00E431BD"/>
    <w:rsid w:val="00E447C3"/>
    <w:rsid w:val="00E51459"/>
    <w:rsid w:val="00E676EB"/>
    <w:rsid w:val="00EB5CF2"/>
    <w:rsid w:val="00EC2EE4"/>
    <w:rsid w:val="00ED14C1"/>
    <w:rsid w:val="00ED167F"/>
    <w:rsid w:val="00ED2482"/>
    <w:rsid w:val="00ED6EDC"/>
    <w:rsid w:val="00EE76CF"/>
    <w:rsid w:val="00EE7A56"/>
    <w:rsid w:val="00EF4B9D"/>
    <w:rsid w:val="00F10138"/>
    <w:rsid w:val="00F13B00"/>
    <w:rsid w:val="00F2217B"/>
    <w:rsid w:val="00F23725"/>
    <w:rsid w:val="00F304DA"/>
    <w:rsid w:val="00F34E05"/>
    <w:rsid w:val="00F37210"/>
    <w:rsid w:val="00F46DA6"/>
    <w:rsid w:val="00F60A20"/>
    <w:rsid w:val="00F65EB4"/>
    <w:rsid w:val="00F6799C"/>
    <w:rsid w:val="00F7103C"/>
    <w:rsid w:val="00F73B5D"/>
    <w:rsid w:val="00F748A1"/>
    <w:rsid w:val="00F81340"/>
    <w:rsid w:val="00F96124"/>
    <w:rsid w:val="00FB59AC"/>
    <w:rsid w:val="00FB791F"/>
    <w:rsid w:val="00FD12E4"/>
    <w:rsid w:val="00FE3ABB"/>
    <w:rsid w:val="00FE5701"/>
    <w:rsid w:val="0132DB15"/>
    <w:rsid w:val="0228B0EC"/>
    <w:rsid w:val="02DD9200"/>
    <w:rsid w:val="02F8EBE7"/>
    <w:rsid w:val="045D765A"/>
    <w:rsid w:val="080D7A1C"/>
    <w:rsid w:val="0947F680"/>
    <w:rsid w:val="0A0FA995"/>
    <w:rsid w:val="0ACE0E67"/>
    <w:rsid w:val="0BC4FE22"/>
    <w:rsid w:val="0E0A0A1F"/>
    <w:rsid w:val="0E0FE3B0"/>
    <w:rsid w:val="0E741080"/>
    <w:rsid w:val="0ED6DAF7"/>
    <w:rsid w:val="0F007BA3"/>
    <w:rsid w:val="1166AA0B"/>
    <w:rsid w:val="1173B1F3"/>
    <w:rsid w:val="1357099F"/>
    <w:rsid w:val="148AA927"/>
    <w:rsid w:val="1625A23A"/>
    <w:rsid w:val="16DE8223"/>
    <w:rsid w:val="1757AA8B"/>
    <w:rsid w:val="19A9186C"/>
    <w:rsid w:val="1C179E47"/>
    <w:rsid w:val="1C1F65E5"/>
    <w:rsid w:val="1CF9554F"/>
    <w:rsid w:val="1D2109B0"/>
    <w:rsid w:val="1DAA486D"/>
    <w:rsid w:val="1F74FEF9"/>
    <w:rsid w:val="20317C5D"/>
    <w:rsid w:val="205C88CC"/>
    <w:rsid w:val="220DC76A"/>
    <w:rsid w:val="23650E64"/>
    <w:rsid w:val="2416EABC"/>
    <w:rsid w:val="24F19308"/>
    <w:rsid w:val="25111A38"/>
    <w:rsid w:val="28D8FB30"/>
    <w:rsid w:val="29F76E25"/>
    <w:rsid w:val="2ABC55CA"/>
    <w:rsid w:val="2B24AB2F"/>
    <w:rsid w:val="2B5B60CF"/>
    <w:rsid w:val="2BE36962"/>
    <w:rsid w:val="2EE6D79B"/>
    <w:rsid w:val="2EE9CE4B"/>
    <w:rsid w:val="2F2249CD"/>
    <w:rsid w:val="344A0FB3"/>
    <w:rsid w:val="35A13FCC"/>
    <w:rsid w:val="3740C198"/>
    <w:rsid w:val="3772D51A"/>
    <w:rsid w:val="3790F5F5"/>
    <w:rsid w:val="3852D6EC"/>
    <w:rsid w:val="38F1E875"/>
    <w:rsid w:val="392CC656"/>
    <w:rsid w:val="3A6CE9FA"/>
    <w:rsid w:val="3B025889"/>
    <w:rsid w:val="3BB464DC"/>
    <w:rsid w:val="3BBE6042"/>
    <w:rsid w:val="3C08BA5B"/>
    <w:rsid w:val="3C2C5034"/>
    <w:rsid w:val="3C979F6C"/>
    <w:rsid w:val="3D8922F5"/>
    <w:rsid w:val="3D9906C9"/>
    <w:rsid w:val="3E400B6F"/>
    <w:rsid w:val="3F77671D"/>
    <w:rsid w:val="40D0A78B"/>
    <w:rsid w:val="420EB476"/>
    <w:rsid w:val="4308DFA0"/>
    <w:rsid w:val="43709BD6"/>
    <w:rsid w:val="4379C051"/>
    <w:rsid w:val="43FAA3E3"/>
    <w:rsid w:val="44EE5531"/>
    <w:rsid w:val="48FAA349"/>
    <w:rsid w:val="495C2493"/>
    <w:rsid w:val="4A5E6174"/>
    <w:rsid w:val="4C5384A7"/>
    <w:rsid w:val="4C7D611D"/>
    <w:rsid w:val="4DC635A1"/>
    <w:rsid w:val="4F5C5146"/>
    <w:rsid w:val="4F69E4CD"/>
    <w:rsid w:val="4F6ECA3C"/>
    <w:rsid w:val="4FF474BB"/>
    <w:rsid w:val="52C093A7"/>
    <w:rsid w:val="52FB59F3"/>
    <w:rsid w:val="538D5AFC"/>
    <w:rsid w:val="543D55F0"/>
    <w:rsid w:val="54A3EB53"/>
    <w:rsid w:val="55E8973A"/>
    <w:rsid w:val="56734737"/>
    <w:rsid w:val="56A051E5"/>
    <w:rsid w:val="575A20F0"/>
    <w:rsid w:val="59D7FBC3"/>
    <w:rsid w:val="5A27AC5C"/>
    <w:rsid w:val="5C2F3F78"/>
    <w:rsid w:val="5D4FD6A3"/>
    <w:rsid w:val="5D53E6B6"/>
    <w:rsid w:val="5EBAE27E"/>
    <w:rsid w:val="609B920A"/>
    <w:rsid w:val="63323AE5"/>
    <w:rsid w:val="63D94F79"/>
    <w:rsid w:val="64198E81"/>
    <w:rsid w:val="69D4F730"/>
    <w:rsid w:val="6B17400F"/>
    <w:rsid w:val="6C23E097"/>
    <w:rsid w:val="6D37BB26"/>
    <w:rsid w:val="6DABD9A7"/>
    <w:rsid w:val="6EB055D9"/>
    <w:rsid w:val="6F008A36"/>
    <w:rsid w:val="6F0C6CE1"/>
    <w:rsid w:val="6FCDE38D"/>
    <w:rsid w:val="7070C6F7"/>
    <w:rsid w:val="71F36EFB"/>
    <w:rsid w:val="729B431D"/>
    <w:rsid w:val="73784309"/>
    <w:rsid w:val="756A9505"/>
    <w:rsid w:val="76BB67BE"/>
    <w:rsid w:val="76C6E01E"/>
    <w:rsid w:val="771A56C3"/>
    <w:rsid w:val="7768D48C"/>
    <w:rsid w:val="789FDD22"/>
    <w:rsid w:val="794FD816"/>
    <w:rsid w:val="79750394"/>
    <w:rsid w:val="7BEF6694"/>
    <w:rsid w:val="7CC009E4"/>
    <w:rsid w:val="7CF573F1"/>
    <w:rsid w:val="7D3621A2"/>
    <w:rsid w:val="7DBB86B1"/>
    <w:rsid w:val="7E16AE33"/>
    <w:rsid w:val="7E234939"/>
    <w:rsid w:val="7F124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4A1A7B"/>
  <w15:docId w15:val="{5F135845-B973-43EF-A9FE-4312A0C221E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D2662"/>
  </w:style>
  <w:style w:type="paragraph" w:styleId="Heading1">
    <w:name w:val="heading 1"/>
    <w:basedOn w:val="Heading3"/>
    <w:next w:val="Normal"/>
    <w:qFormat/>
    <w:rsid w:val="006B3C2A"/>
    <w:pPr>
      <w:outlineLvl w:val="0"/>
    </w:pPr>
  </w:style>
  <w:style w:type="paragraph" w:styleId="Heading2">
    <w:name w:val="heading 2"/>
    <w:basedOn w:val="Normal"/>
    <w:next w:val="Normal"/>
    <w:qFormat/>
    <w:rsid w:val="006B3C2A"/>
    <w:pPr>
      <w:keepNext/>
      <w:numPr>
        <w:ilvl w:val="1"/>
        <w:numId w:val="4"/>
      </w:numPr>
      <w:spacing w:before="240" w:after="60"/>
      <w:ind w:left="475"/>
      <w:outlineLvl w:val="1"/>
    </w:pPr>
    <w:rPr>
      <w:rFonts w:ascii="Arial" w:hAnsi="Arial" w:cs="Arial"/>
      <w:b/>
      <w:bCs/>
      <w:iCs/>
      <w:sz w:val="24"/>
      <w:szCs w:val="28"/>
    </w:rPr>
  </w:style>
  <w:style w:type="paragraph" w:styleId="Heading3">
    <w:name w:val="heading 3"/>
    <w:basedOn w:val="Normal"/>
    <w:next w:val="Normal"/>
    <w:autoRedefine/>
    <w:qFormat/>
    <w:rsid w:val="00084456"/>
    <w:pPr>
      <w:keepNext/>
      <w:spacing w:before="240" w:after="60"/>
      <w:ind w:left="547" w:hanging="43"/>
      <w:outlineLvl w:val="2"/>
    </w:pPr>
    <w:rPr>
      <w:rFonts w:ascii="Arial" w:hAnsi="Arial" w:eastAsia="Roboto" w:cs="Arial"/>
      <w:b/>
      <w:bCs/>
      <w:sz w:val="22"/>
      <w:szCs w:val="22"/>
    </w:rPr>
  </w:style>
  <w:style w:type="paragraph" w:styleId="Heading4">
    <w:name w:val="heading 4"/>
    <w:basedOn w:val="Normal"/>
    <w:next w:val="Normal"/>
    <w:qFormat/>
    <w:rsid w:val="00196E7D"/>
    <w:pPr>
      <w:keepNext/>
      <w:numPr>
        <w:ilvl w:val="3"/>
        <w:numId w:val="3"/>
      </w:numPr>
      <w:spacing w:before="240" w:after="60"/>
      <w:outlineLvl w:val="3"/>
    </w:pPr>
    <w:rPr>
      <w:b/>
      <w:bCs/>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MainTitle" w:customStyle="1">
    <w:name w:val="Main Title"/>
    <w:basedOn w:val="Normal"/>
    <w:rsid w:val="005D2662"/>
    <w:pPr>
      <w:widowControl w:val="0"/>
      <w:spacing w:before="480" w:after="60"/>
      <w:jc w:val="center"/>
    </w:pPr>
    <w:rPr>
      <w:rFonts w:ascii="Arial" w:hAnsi="Arial"/>
      <w:b/>
      <w:kern w:val="28"/>
      <w:sz w:val="32"/>
    </w:rPr>
  </w:style>
  <w:style w:type="paragraph" w:styleId="InfoBlue" w:customStyle="1">
    <w:name w:val="InfoBlue"/>
    <w:basedOn w:val="Normal"/>
    <w:next w:val="BodyText"/>
    <w:rsid w:val="005D2662"/>
    <w:pPr>
      <w:widowControl w:val="0"/>
      <w:spacing w:after="120" w:line="240" w:lineRule="atLeast"/>
      <w:ind w:left="720"/>
    </w:pPr>
    <w:rPr>
      <w:i/>
      <w:color w:val="0000FF"/>
    </w:rPr>
  </w:style>
  <w:style w:type="paragraph" w:styleId="BodyText">
    <w:name w:val="Body Text"/>
    <w:basedOn w:val="Normal"/>
    <w:rsid w:val="005D2662"/>
    <w:pPr>
      <w:spacing w:after="120"/>
    </w:pPr>
  </w:style>
  <w:style w:type="paragraph" w:styleId="Header">
    <w:name w:val="header"/>
    <w:basedOn w:val="Normal"/>
    <w:rsid w:val="005D2662"/>
    <w:pPr>
      <w:tabs>
        <w:tab w:val="center" w:pos="4320"/>
        <w:tab w:val="right" w:pos="8640"/>
      </w:tabs>
    </w:pPr>
  </w:style>
  <w:style w:type="paragraph" w:styleId="Footer">
    <w:name w:val="footer"/>
    <w:basedOn w:val="Normal"/>
    <w:rsid w:val="005D2662"/>
    <w:pPr>
      <w:tabs>
        <w:tab w:val="center" w:pos="4320"/>
        <w:tab w:val="right" w:pos="8640"/>
      </w:tabs>
    </w:pPr>
  </w:style>
  <w:style w:type="paragraph" w:styleId="BodyText1" w:customStyle="1">
    <w:name w:val="Body Text1"/>
    <w:rsid w:val="005D2662"/>
    <w:pPr>
      <w:keepLines/>
      <w:spacing w:after="120" w:line="220" w:lineRule="atLeast"/>
    </w:pPr>
    <w:rPr>
      <w:lang w:val="en-GB"/>
    </w:rPr>
  </w:style>
  <w:style w:type="character" w:styleId="Strong">
    <w:name w:val="Strong"/>
    <w:basedOn w:val="DefaultParagraphFont"/>
    <w:qFormat/>
    <w:rsid w:val="005D2662"/>
    <w:rPr>
      <w:b/>
    </w:rPr>
  </w:style>
  <w:style w:type="character" w:styleId="PageNumber">
    <w:name w:val="page number"/>
    <w:basedOn w:val="DefaultParagraphFont"/>
    <w:rsid w:val="005D2662"/>
  </w:style>
  <w:style w:type="paragraph" w:styleId="Title">
    <w:name w:val="Title"/>
    <w:basedOn w:val="Normal"/>
    <w:next w:val="Normal"/>
    <w:qFormat/>
    <w:rsid w:val="005D2662"/>
    <w:pPr>
      <w:widowControl w:val="0"/>
      <w:jc w:val="center"/>
    </w:pPr>
    <w:rPr>
      <w:rFonts w:ascii="Arial" w:hAnsi="Arial"/>
      <w:b/>
      <w:sz w:val="36"/>
    </w:rPr>
  </w:style>
  <w:style w:type="paragraph" w:styleId="sectitile" w:customStyle="1">
    <w:name w:val="sectitile"/>
    <w:rsid w:val="005D2662"/>
    <w:pPr>
      <w:tabs>
        <w:tab w:val="right" w:leader="underscore" w:pos="10080"/>
      </w:tabs>
      <w:overflowPunct w:val="0"/>
      <w:autoSpaceDE w:val="0"/>
      <w:autoSpaceDN w:val="0"/>
      <w:adjustRightInd w:val="0"/>
      <w:jc w:val="both"/>
      <w:textAlignment w:val="baseline"/>
    </w:pPr>
    <w:rPr>
      <w:rFonts w:ascii="CG Times (W1)" w:hAnsi="CG Times (W1)"/>
      <w:b/>
    </w:rPr>
  </w:style>
  <w:style w:type="paragraph" w:styleId="Tabletext" w:customStyle="1">
    <w:name w:val="Tabletext"/>
    <w:basedOn w:val="Normal"/>
    <w:rsid w:val="005D2662"/>
    <w:pPr>
      <w:keepLines/>
      <w:widowControl w:val="0"/>
      <w:spacing w:after="120" w:line="240" w:lineRule="atLeast"/>
    </w:pPr>
  </w:style>
  <w:style w:type="paragraph" w:styleId="TableText0" w:customStyle="1">
    <w:name w:val="Table Text"/>
    <w:basedOn w:val="Normal"/>
    <w:rsid w:val="005D2662"/>
    <w:rPr>
      <w:rFonts w:ascii="Arial" w:hAnsi="Arial"/>
      <w:noProof/>
    </w:rPr>
  </w:style>
  <w:style w:type="paragraph" w:styleId="DocumentMap">
    <w:name w:val="Document Map"/>
    <w:basedOn w:val="Normal"/>
    <w:semiHidden/>
    <w:rsid w:val="005D2662"/>
    <w:pPr>
      <w:shd w:val="clear" w:color="auto" w:fill="000080"/>
    </w:pPr>
    <w:rPr>
      <w:rFonts w:ascii="Tahoma" w:hAnsi="Tahoma" w:cs="Tahoma"/>
    </w:rPr>
  </w:style>
  <w:style w:type="paragraph" w:styleId="TOC1">
    <w:name w:val="toc 1"/>
    <w:basedOn w:val="Normal"/>
    <w:next w:val="Normal"/>
    <w:autoRedefine/>
    <w:uiPriority w:val="39"/>
    <w:qFormat/>
    <w:rsid w:val="005D2662"/>
    <w:pPr>
      <w:spacing w:before="120" w:after="120"/>
    </w:pPr>
    <w:rPr>
      <w:rFonts w:ascii="Calibri" w:hAnsi="Calibri" w:cs="Calibri"/>
      <w:b/>
      <w:bCs/>
      <w:caps/>
    </w:rPr>
  </w:style>
  <w:style w:type="paragraph" w:styleId="TOC2">
    <w:name w:val="toc 2"/>
    <w:basedOn w:val="Normal"/>
    <w:next w:val="Normal"/>
    <w:autoRedefine/>
    <w:uiPriority w:val="39"/>
    <w:qFormat/>
    <w:rsid w:val="005D2662"/>
    <w:pPr>
      <w:ind w:left="200"/>
    </w:pPr>
    <w:rPr>
      <w:rFonts w:ascii="Calibri" w:hAnsi="Calibri" w:cs="Calibri"/>
      <w:smallCaps/>
    </w:rPr>
  </w:style>
  <w:style w:type="paragraph" w:styleId="TOC3">
    <w:name w:val="toc 3"/>
    <w:basedOn w:val="Normal"/>
    <w:next w:val="Normal"/>
    <w:autoRedefine/>
    <w:uiPriority w:val="39"/>
    <w:qFormat/>
    <w:rsid w:val="005062FD"/>
    <w:pPr>
      <w:ind w:left="400"/>
    </w:pPr>
    <w:rPr>
      <w:rFonts w:ascii="Calibri" w:hAnsi="Calibri" w:cs="Calibri"/>
      <w:i/>
      <w:iCs/>
    </w:rPr>
  </w:style>
  <w:style w:type="paragraph" w:styleId="TOC4">
    <w:name w:val="toc 4"/>
    <w:basedOn w:val="Normal"/>
    <w:next w:val="Normal"/>
    <w:autoRedefine/>
    <w:semiHidden/>
    <w:rsid w:val="005D2662"/>
    <w:pPr>
      <w:ind w:left="600"/>
    </w:pPr>
    <w:rPr>
      <w:rFonts w:ascii="Calibri" w:hAnsi="Calibri" w:cs="Calibri"/>
      <w:sz w:val="18"/>
      <w:szCs w:val="18"/>
    </w:rPr>
  </w:style>
  <w:style w:type="paragraph" w:styleId="TOC5">
    <w:name w:val="toc 5"/>
    <w:basedOn w:val="Normal"/>
    <w:next w:val="Normal"/>
    <w:autoRedefine/>
    <w:semiHidden/>
    <w:rsid w:val="005D2662"/>
    <w:pPr>
      <w:ind w:left="800"/>
    </w:pPr>
    <w:rPr>
      <w:rFonts w:ascii="Calibri" w:hAnsi="Calibri" w:cs="Calibri"/>
      <w:sz w:val="18"/>
      <w:szCs w:val="18"/>
    </w:rPr>
  </w:style>
  <w:style w:type="paragraph" w:styleId="TOC6">
    <w:name w:val="toc 6"/>
    <w:basedOn w:val="Normal"/>
    <w:next w:val="Normal"/>
    <w:autoRedefine/>
    <w:semiHidden/>
    <w:rsid w:val="005D2662"/>
    <w:pPr>
      <w:ind w:left="1000"/>
    </w:pPr>
    <w:rPr>
      <w:rFonts w:ascii="Calibri" w:hAnsi="Calibri" w:cs="Calibri"/>
      <w:sz w:val="18"/>
      <w:szCs w:val="18"/>
    </w:rPr>
  </w:style>
  <w:style w:type="paragraph" w:styleId="TOC7">
    <w:name w:val="toc 7"/>
    <w:basedOn w:val="Normal"/>
    <w:next w:val="Normal"/>
    <w:autoRedefine/>
    <w:semiHidden/>
    <w:rsid w:val="005D2662"/>
    <w:pPr>
      <w:ind w:left="1200"/>
    </w:pPr>
    <w:rPr>
      <w:rFonts w:ascii="Calibri" w:hAnsi="Calibri" w:cs="Calibri"/>
      <w:sz w:val="18"/>
      <w:szCs w:val="18"/>
    </w:rPr>
  </w:style>
  <w:style w:type="paragraph" w:styleId="TOC8">
    <w:name w:val="toc 8"/>
    <w:basedOn w:val="Normal"/>
    <w:next w:val="Normal"/>
    <w:autoRedefine/>
    <w:semiHidden/>
    <w:rsid w:val="005D2662"/>
    <w:pPr>
      <w:ind w:left="1400"/>
    </w:pPr>
    <w:rPr>
      <w:rFonts w:ascii="Calibri" w:hAnsi="Calibri" w:cs="Calibri"/>
      <w:sz w:val="18"/>
      <w:szCs w:val="18"/>
    </w:rPr>
  </w:style>
  <w:style w:type="paragraph" w:styleId="TOC9">
    <w:name w:val="toc 9"/>
    <w:basedOn w:val="Normal"/>
    <w:next w:val="Normal"/>
    <w:autoRedefine/>
    <w:semiHidden/>
    <w:rsid w:val="005D2662"/>
    <w:pPr>
      <w:ind w:left="1600"/>
    </w:pPr>
    <w:rPr>
      <w:rFonts w:ascii="Calibri" w:hAnsi="Calibri" w:cs="Calibri"/>
      <w:sz w:val="18"/>
      <w:szCs w:val="18"/>
    </w:rPr>
  </w:style>
  <w:style w:type="character" w:styleId="Hyperlink">
    <w:name w:val="Hyperlink"/>
    <w:basedOn w:val="DefaultParagraphFont"/>
    <w:uiPriority w:val="99"/>
    <w:rsid w:val="005D2662"/>
    <w:rPr>
      <w:color w:val="0000FF"/>
      <w:u w:val="single"/>
    </w:rPr>
  </w:style>
  <w:style w:type="paragraph" w:styleId="BodyTextIndent">
    <w:name w:val="Body Text Indent"/>
    <w:basedOn w:val="Normal"/>
    <w:link w:val="BodyTextIndentChar"/>
    <w:rsid w:val="00312430"/>
    <w:pPr>
      <w:spacing w:after="120"/>
      <w:ind w:left="360"/>
    </w:pPr>
  </w:style>
  <w:style w:type="character" w:styleId="BodyTextIndentChar" w:customStyle="1">
    <w:name w:val="Body Text Indent Char"/>
    <w:basedOn w:val="DefaultParagraphFont"/>
    <w:link w:val="BodyTextIndent"/>
    <w:rsid w:val="00312430"/>
  </w:style>
  <w:style w:type="paragraph" w:styleId="BodyTextIndent2">
    <w:name w:val="Body Text Indent 2"/>
    <w:basedOn w:val="Normal"/>
    <w:link w:val="BodyTextIndent2Char"/>
    <w:rsid w:val="00312430"/>
    <w:pPr>
      <w:spacing w:after="120" w:line="480" w:lineRule="auto"/>
      <w:ind w:left="360"/>
    </w:pPr>
  </w:style>
  <w:style w:type="character" w:styleId="BodyTextIndent2Char" w:customStyle="1">
    <w:name w:val="Body Text Indent 2 Char"/>
    <w:basedOn w:val="DefaultParagraphFont"/>
    <w:link w:val="BodyTextIndent2"/>
    <w:rsid w:val="00312430"/>
  </w:style>
  <w:style w:type="paragraph" w:styleId="para3" w:customStyle="1">
    <w:name w:val="para3"/>
    <w:basedOn w:val="Normal"/>
    <w:rsid w:val="00312430"/>
    <w:pPr>
      <w:suppressAutoHyphens/>
      <w:spacing w:line="260" w:lineRule="atLeast"/>
      <w:ind w:left="720"/>
      <w:jc w:val="both"/>
    </w:pPr>
    <w:rPr>
      <w:rFonts w:ascii="Arial" w:hAnsi="Arial"/>
      <w:lang w:eastAsia="ar-SA"/>
    </w:rPr>
  </w:style>
  <w:style w:type="numbering" w:styleId="Style1" w:customStyle="1">
    <w:name w:val="Style1"/>
    <w:rsid w:val="005062FD"/>
    <w:pPr>
      <w:numPr>
        <w:numId w:val="1"/>
      </w:numPr>
    </w:pPr>
  </w:style>
  <w:style w:type="numbering" w:styleId="Headings" w:customStyle="1">
    <w:name w:val="Headings"/>
    <w:rsid w:val="00196E7D"/>
    <w:pPr>
      <w:numPr>
        <w:numId w:val="2"/>
      </w:numPr>
    </w:pPr>
  </w:style>
  <w:style w:type="numbering" w:styleId="Headings2" w:customStyle="1">
    <w:name w:val="Headings2"/>
    <w:rsid w:val="006B3C2A"/>
    <w:pPr>
      <w:numPr>
        <w:numId w:val="4"/>
      </w:numPr>
    </w:pPr>
  </w:style>
  <w:style w:type="paragraph" w:styleId="TOCHeading">
    <w:name w:val="TOC Heading"/>
    <w:basedOn w:val="Heading1"/>
    <w:next w:val="Normal"/>
    <w:uiPriority w:val="39"/>
    <w:semiHidden/>
    <w:unhideWhenUsed/>
    <w:qFormat/>
    <w:rsid w:val="00653A0C"/>
    <w:pPr>
      <w:keepLines/>
      <w:spacing w:before="480" w:after="0" w:line="276" w:lineRule="auto"/>
      <w:ind w:left="0" w:firstLine="0"/>
      <w:outlineLvl w:val="9"/>
    </w:pPr>
    <w:rPr>
      <w:rFonts w:ascii="Cambria" w:hAnsi="Cambria" w:cs="Times New Roman"/>
      <w:color w:val="365F91"/>
      <w:sz w:val="28"/>
      <w:szCs w:val="28"/>
    </w:rPr>
  </w:style>
  <w:style w:type="paragraph" w:styleId="BalloonText">
    <w:name w:val="Balloon Text"/>
    <w:basedOn w:val="Normal"/>
    <w:link w:val="BalloonTextChar"/>
    <w:rsid w:val="00653A0C"/>
    <w:rPr>
      <w:rFonts w:ascii="Tahoma" w:hAnsi="Tahoma" w:cs="Tahoma"/>
      <w:sz w:val="16"/>
      <w:szCs w:val="16"/>
    </w:rPr>
  </w:style>
  <w:style w:type="character" w:styleId="BalloonTextChar" w:customStyle="1">
    <w:name w:val="Balloon Text Char"/>
    <w:basedOn w:val="DefaultParagraphFont"/>
    <w:link w:val="BalloonText"/>
    <w:rsid w:val="00653A0C"/>
    <w:rPr>
      <w:rFonts w:ascii="Tahoma" w:hAnsi="Tahoma" w:cs="Tahoma"/>
      <w:sz w:val="16"/>
      <w:szCs w:val="16"/>
    </w:rPr>
  </w:style>
  <w:style w:type="paragraph" w:styleId="Default" w:customStyle="1">
    <w:name w:val="Default"/>
    <w:rsid w:val="00BE57D7"/>
    <w:pPr>
      <w:autoSpaceDE w:val="0"/>
      <w:autoSpaceDN w:val="0"/>
      <w:adjustRightInd w:val="0"/>
    </w:pPr>
    <w:rPr>
      <w:color w:val="000000"/>
      <w:sz w:val="24"/>
      <w:szCs w:val="24"/>
    </w:rPr>
  </w:style>
  <w:style w:type="character" w:styleId="FollowedHyperlink">
    <w:name w:val="FollowedHyperlink"/>
    <w:basedOn w:val="DefaultParagraphFont"/>
    <w:semiHidden/>
    <w:unhideWhenUsed/>
    <w:rsid w:val="00C720DA"/>
    <w:rPr>
      <w:color w:val="800080" w:themeColor="followedHyperlink"/>
      <w:u w:val="single"/>
    </w:rPr>
  </w:style>
  <w:style w:type="paragraph" w:styleId="NormalWeb">
    <w:name w:val="Normal (Web)"/>
    <w:basedOn w:val="Normal"/>
    <w:uiPriority w:val="99"/>
    <w:unhideWhenUsed/>
    <w:rsid w:val="004931C1"/>
    <w:pPr>
      <w:spacing w:before="100" w:beforeAutospacing="1" w:after="100" w:afterAutospacing="1"/>
    </w:pPr>
    <w:rPr>
      <w:sz w:val="24"/>
      <w:szCs w:val="24"/>
    </w:rPr>
  </w:style>
  <w:style w:type="paragraph" w:styleId="ListParagraph">
    <w:name w:val="List Paragraph"/>
    <w:basedOn w:val="Normal"/>
    <w:uiPriority w:val="34"/>
    <w:qFormat/>
    <w:rsid w:val="00524318"/>
    <w:pPr>
      <w:ind w:left="720"/>
      <w:contextualSpacing/>
    </w:pPr>
  </w:style>
  <w:style w:type="character" w:styleId="ui-provider" w:customStyle="1">
    <w:name w:val="ui-provider"/>
    <w:basedOn w:val="DefaultParagraphFont"/>
    <w:rsid w:val="00524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170570">
      <w:bodyDiv w:val="1"/>
      <w:marLeft w:val="0"/>
      <w:marRight w:val="0"/>
      <w:marTop w:val="0"/>
      <w:marBottom w:val="0"/>
      <w:divBdr>
        <w:top w:val="none" w:sz="0" w:space="0" w:color="auto"/>
        <w:left w:val="none" w:sz="0" w:space="0" w:color="auto"/>
        <w:bottom w:val="none" w:sz="0" w:space="0" w:color="auto"/>
        <w:right w:val="none" w:sz="0" w:space="0" w:color="auto"/>
      </w:divBdr>
    </w:div>
    <w:div w:id="270861446">
      <w:bodyDiv w:val="1"/>
      <w:marLeft w:val="0"/>
      <w:marRight w:val="0"/>
      <w:marTop w:val="0"/>
      <w:marBottom w:val="0"/>
      <w:divBdr>
        <w:top w:val="none" w:sz="0" w:space="0" w:color="auto"/>
        <w:left w:val="none" w:sz="0" w:space="0" w:color="auto"/>
        <w:bottom w:val="none" w:sz="0" w:space="0" w:color="auto"/>
        <w:right w:val="none" w:sz="0" w:space="0" w:color="auto"/>
      </w:divBdr>
    </w:div>
    <w:div w:id="791363746">
      <w:bodyDiv w:val="1"/>
      <w:marLeft w:val="0"/>
      <w:marRight w:val="0"/>
      <w:marTop w:val="0"/>
      <w:marBottom w:val="0"/>
      <w:divBdr>
        <w:top w:val="none" w:sz="0" w:space="0" w:color="auto"/>
        <w:left w:val="none" w:sz="0" w:space="0" w:color="auto"/>
        <w:bottom w:val="none" w:sz="0" w:space="0" w:color="auto"/>
        <w:right w:val="none" w:sz="0" w:space="0" w:color="auto"/>
      </w:divBdr>
    </w:div>
    <w:div w:id="794446461">
      <w:bodyDiv w:val="1"/>
      <w:marLeft w:val="0"/>
      <w:marRight w:val="0"/>
      <w:marTop w:val="0"/>
      <w:marBottom w:val="0"/>
      <w:divBdr>
        <w:top w:val="none" w:sz="0" w:space="0" w:color="auto"/>
        <w:left w:val="none" w:sz="0" w:space="0" w:color="auto"/>
        <w:bottom w:val="none" w:sz="0" w:space="0" w:color="auto"/>
        <w:right w:val="none" w:sz="0" w:space="0" w:color="auto"/>
      </w:divBdr>
      <w:divsChild>
        <w:div w:id="1612319072">
          <w:marLeft w:val="0"/>
          <w:marRight w:val="0"/>
          <w:marTop w:val="0"/>
          <w:marBottom w:val="0"/>
          <w:divBdr>
            <w:top w:val="none" w:sz="0" w:space="0" w:color="auto"/>
            <w:left w:val="none" w:sz="0" w:space="0" w:color="auto"/>
            <w:bottom w:val="none" w:sz="0" w:space="0" w:color="auto"/>
            <w:right w:val="none" w:sz="0" w:space="0" w:color="auto"/>
          </w:divBdr>
          <w:divsChild>
            <w:div w:id="910508956">
              <w:marLeft w:val="0"/>
              <w:marRight w:val="0"/>
              <w:marTop w:val="0"/>
              <w:marBottom w:val="0"/>
              <w:divBdr>
                <w:top w:val="none" w:sz="0" w:space="0" w:color="auto"/>
                <w:left w:val="none" w:sz="0" w:space="0" w:color="auto"/>
                <w:bottom w:val="none" w:sz="0" w:space="0" w:color="auto"/>
                <w:right w:val="none" w:sz="0" w:space="0" w:color="auto"/>
              </w:divBdr>
              <w:divsChild>
                <w:div w:id="182728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83949">
      <w:bodyDiv w:val="1"/>
      <w:marLeft w:val="0"/>
      <w:marRight w:val="0"/>
      <w:marTop w:val="0"/>
      <w:marBottom w:val="0"/>
      <w:divBdr>
        <w:top w:val="none" w:sz="0" w:space="0" w:color="auto"/>
        <w:left w:val="none" w:sz="0" w:space="0" w:color="auto"/>
        <w:bottom w:val="none" w:sz="0" w:space="0" w:color="auto"/>
        <w:right w:val="none" w:sz="0" w:space="0" w:color="auto"/>
      </w:divBdr>
    </w:div>
    <w:div w:id="1256746672">
      <w:bodyDiv w:val="1"/>
      <w:marLeft w:val="0"/>
      <w:marRight w:val="0"/>
      <w:marTop w:val="0"/>
      <w:marBottom w:val="0"/>
      <w:divBdr>
        <w:top w:val="none" w:sz="0" w:space="0" w:color="auto"/>
        <w:left w:val="none" w:sz="0" w:space="0" w:color="auto"/>
        <w:bottom w:val="none" w:sz="0" w:space="0" w:color="auto"/>
        <w:right w:val="none" w:sz="0" w:space="0" w:color="auto"/>
      </w:divBdr>
      <w:divsChild>
        <w:div w:id="304166264">
          <w:marLeft w:val="0"/>
          <w:marRight w:val="0"/>
          <w:marTop w:val="0"/>
          <w:marBottom w:val="0"/>
          <w:divBdr>
            <w:top w:val="none" w:sz="0" w:space="0" w:color="auto"/>
            <w:left w:val="none" w:sz="0" w:space="0" w:color="auto"/>
            <w:bottom w:val="none" w:sz="0" w:space="0" w:color="auto"/>
            <w:right w:val="none" w:sz="0" w:space="0" w:color="auto"/>
          </w:divBdr>
          <w:divsChild>
            <w:div w:id="406417683">
              <w:marLeft w:val="0"/>
              <w:marRight w:val="0"/>
              <w:marTop w:val="0"/>
              <w:marBottom w:val="0"/>
              <w:divBdr>
                <w:top w:val="none" w:sz="0" w:space="0" w:color="auto"/>
                <w:left w:val="none" w:sz="0" w:space="0" w:color="auto"/>
                <w:bottom w:val="none" w:sz="0" w:space="0" w:color="auto"/>
                <w:right w:val="none" w:sz="0" w:space="0" w:color="auto"/>
              </w:divBdr>
              <w:divsChild>
                <w:div w:id="77883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02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hyperlink" Target="https://www.w3resource.com/c-programming-exercises/file-handling/c-file-handling-exercise-7.php" TargetMode="External" Id="rId21"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fontTable" Target="fontTable.xml" Id="rId24"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footer" Target="footer4.xml" Id="rId23"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header" Target="header4.xml" Id="rId22" /><Relationship Type="http://schemas.microsoft.com/office/2020/10/relationships/intelligence" Target="intelligence2.xml" Id="R2e2d0c4a0b544fbe" /><Relationship Type="http://schemas.openxmlformats.org/officeDocument/2006/relationships/image" Target="/media/image6.png" Id="R2a7d152bb1d6475a" /><Relationship Type="http://schemas.openxmlformats.org/officeDocument/2006/relationships/image" Target="/media/image7.png" Id="R6a6528d194b140fe" /></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R50998\Downloads\QT_HLD%20&amp;%20LL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5533F25C1D684A8A32F7B052EA0707" ma:contentTypeVersion="4" ma:contentTypeDescription="Create a new document." ma:contentTypeScope="" ma:versionID="51449ec66650e9f6a3aa377c2027960e">
  <xsd:schema xmlns:xsd="http://www.w3.org/2001/XMLSchema" xmlns:xs="http://www.w3.org/2001/XMLSchema" xmlns:p="http://schemas.microsoft.com/office/2006/metadata/properties" xmlns:ns2="3381243d-bfde-4075-9c9b-fbe565152409" xmlns:ns3="57d653df-64c7-47ee-9429-84df62d095b4" targetNamespace="http://schemas.microsoft.com/office/2006/metadata/properties" ma:root="true" ma:fieldsID="44301191a3afe4e870854a8e24a13828" ns2:_="" ns3:_="">
    <xsd:import namespace="3381243d-bfde-4075-9c9b-fbe565152409"/>
    <xsd:import namespace="57d653df-64c7-47ee-9429-84df62d095b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81243d-bfde-4075-9c9b-fbe56515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d653df-64c7-47ee-9429-84df62d095b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CD0F24-D634-4667-8E81-E95B8E737D06}"/>
</file>

<file path=customXml/itemProps2.xml><?xml version="1.0" encoding="utf-8"?>
<ds:datastoreItem xmlns:ds="http://schemas.openxmlformats.org/officeDocument/2006/customXml" ds:itemID="{5DFC9CD3-21DA-4A9A-BA88-55666EEBCDE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2FC73CD-DED2-4B66-B3AF-F7894DD42DEC}">
  <ds:schemaRefs>
    <ds:schemaRef ds:uri="http://schemas.microsoft.com/sharepoint/v3/contenttype/forms"/>
  </ds:schemaRefs>
</ds:datastoreItem>
</file>

<file path=customXml/itemProps4.xml><?xml version="1.0" encoding="utf-8"?>
<ds:datastoreItem xmlns:ds="http://schemas.openxmlformats.org/officeDocument/2006/customXml" ds:itemID="{C1B02AE7-6FF0-4BBF-B37F-B44FCA37705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QT_HLD &amp; LLD</ap:Template>
  <ap:Application>Microsoft Word for the web</ap:Application>
  <ap:DocSecurity>0</ap:DocSecurity>
  <ap:ScaleCrop>false</ap:ScaleCrop>
  <ap:Company>Capgemini India Private Limited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Capgemini Technology Services India Ltd</dc:title>
  <dc:creator>K Krithigalakshmi</dc:creator>
  <keywords>QT_HLD &amp; LLD</keywords>
  <lastModifiedBy>Shivani, Km</lastModifiedBy>
  <revision>36</revision>
  <dcterms:created xsi:type="dcterms:W3CDTF">2022-03-08T15:07:00.0000000Z</dcterms:created>
  <dcterms:modified xsi:type="dcterms:W3CDTF">2023-01-19T05:22:34.5061379Z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0x010100B85533F25C1D684A8A32F7B052EA0707</vt:lpwstr>
  </property>
</Properties>
</file>